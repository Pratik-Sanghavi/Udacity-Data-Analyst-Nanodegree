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10726" w14:textId="77777777" w:rsidR="00CA4F5F" w:rsidRPr="00CA4F5F" w:rsidRDefault="00CA4F5F" w:rsidP="00FA4055">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lang w:eastAsia="en-IN"/>
        </w:rPr>
      </w:pPr>
      <w:r w:rsidRPr="00CA4F5F">
        <w:rPr>
          <w:rFonts w:ascii="Times New Roman" w:eastAsia="Times New Roman" w:hAnsi="Times New Roman" w:cs="Times New Roman"/>
          <w:b/>
          <w:bCs/>
          <w:color w:val="000000" w:themeColor="text1"/>
          <w:kern w:val="36"/>
          <w:sz w:val="28"/>
          <w:szCs w:val="28"/>
          <w:lang w:eastAsia="en-IN"/>
        </w:rPr>
        <w:t>Module 4: Assessing dog breeds for maximum social media outreach</w:t>
      </w:r>
    </w:p>
    <w:p w14:paraId="6213F92F" w14:textId="77777777" w:rsidR="00CA4F5F" w:rsidRPr="00FA4055" w:rsidRDefault="00CA4F5F" w:rsidP="00CA4F5F">
      <w:pPr>
        <w:pStyle w:val="NormalWeb"/>
        <w:spacing w:before="0" w:beforeAutospacing="0" w:after="240" w:afterAutospacing="0"/>
        <w:rPr>
          <w:color w:val="000000" w:themeColor="text1"/>
        </w:rPr>
      </w:pPr>
      <w:r w:rsidRPr="00FA4055">
        <w:rPr>
          <w:color w:val="000000" w:themeColor="text1"/>
        </w:rPr>
        <w:t>The rubric needs 8 quality issues and 2 tidiness issues to be documented. In this section, I will proceed to identify as many quality/tidiness issues that would be crucial to solve before analysis.</w:t>
      </w:r>
      <w:r w:rsidRPr="00FA4055">
        <w:rPr>
          <w:color w:val="000000" w:themeColor="text1"/>
        </w:rPr>
        <w:br/>
        <w:t xml:space="preserve">Before proceeding with the assessment of data, I want to list the </w:t>
      </w:r>
      <w:proofErr w:type="spellStart"/>
      <w:r w:rsidRPr="00FA4055">
        <w:rPr>
          <w:color w:val="000000" w:themeColor="text1"/>
        </w:rPr>
        <w:t>dataframes</w:t>
      </w:r>
      <w:proofErr w:type="spellEnd"/>
      <w:r w:rsidRPr="00FA4055">
        <w:rPr>
          <w:color w:val="000000" w:themeColor="text1"/>
        </w:rPr>
        <w:t xml:space="preserve"> created so far and the information they capture</w:t>
      </w:r>
    </w:p>
    <w:p w14:paraId="334B6D52" w14:textId="77777777" w:rsidR="00CA4F5F" w:rsidRPr="00FA4055" w:rsidRDefault="00CA4F5F" w:rsidP="00CA4F5F">
      <w:pPr>
        <w:numPr>
          <w:ilvl w:val="0"/>
          <w:numId w:val="1"/>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FA4055">
        <w:rPr>
          <w:rStyle w:val="HTMLCode"/>
          <w:rFonts w:ascii="Times New Roman" w:eastAsiaTheme="minorHAnsi" w:hAnsi="Times New Roman" w:cs="Times New Roman"/>
          <w:color w:val="000000" w:themeColor="text1"/>
          <w:sz w:val="24"/>
          <w:szCs w:val="24"/>
          <w:bdr w:val="none" w:sz="0" w:space="0" w:color="auto" w:frame="1"/>
        </w:rPr>
        <w:t>dogs_df</w:t>
      </w:r>
      <w:proofErr w:type="spellEnd"/>
      <w:r w:rsidRPr="00FA4055">
        <w:rPr>
          <w:rFonts w:ascii="Times New Roman" w:hAnsi="Times New Roman" w:cs="Times New Roman"/>
          <w:color w:val="000000" w:themeColor="text1"/>
          <w:sz w:val="24"/>
          <w:szCs w:val="24"/>
        </w:rPr>
        <w:t xml:space="preserve"> which contains the basic information about the dogs in the </w:t>
      </w:r>
      <w:proofErr w:type="spellStart"/>
      <w:r w:rsidRPr="00FA4055">
        <w:rPr>
          <w:rFonts w:ascii="Times New Roman" w:hAnsi="Times New Roman" w:cs="Times New Roman"/>
          <w:color w:val="000000" w:themeColor="text1"/>
          <w:sz w:val="24"/>
          <w:szCs w:val="24"/>
        </w:rPr>
        <w:t>dataframe</w:t>
      </w:r>
      <w:proofErr w:type="spellEnd"/>
      <w:r w:rsidRPr="00FA4055">
        <w:rPr>
          <w:rFonts w:ascii="Times New Roman" w:hAnsi="Times New Roman" w:cs="Times New Roman"/>
          <w:color w:val="000000" w:themeColor="text1"/>
          <w:sz w:val="24"/>
          <w:szCs w:val="24"/>
        </w:rPr>
        <w:t xml:space="preserve"> - including but not limited to tweet id, rating, category, name, </w:t>
      </w:r>
      <w:proofErr w:type="spellStart"/>
      <w:proofErr w:type="gramStart"/>
      <w:r w:rsidRPr="00FA4055">
        <w:rPr>
          <w:rFonts w:ascii="Times New Roman" w:hAnsi="Times New Roman" w:cs="Times New Roman"/>
          <w:color w:val="000000" w:themeColor="text1"/>
          <w:sz w:val="24"/>
          <w:szCs w:val="24"/>
        </w:rPr>
        <w:t>description,urls</w:t>
      </w:r>
      <w:proofErr w:type="spellEnd"/>
      <w:proofErr w:type="gramEnd"/>
      <w:r w:rsidRPr="00FA4055">
        <w:rPr>
          <w:rFonts w:ascii="Times New Roman" w:hAnsi="Times New Roman" w:cs="Times New Roman"/>
          <w:color w:val="000000" w:themeColor="text1"/>
          <w:sz w:val="24"/>
          <w:szCs w:val="24"/>
        </w:rPr>
        <w:t xml:space="preserve"> and so on</w:t>
      </w:r>
    </w:p>
    <w:p w14:paraId="6FADB62F" w14:textId="77777777" w:rsidR="00CA4F5F" w:rsidRPr="00FA4055" w:rsidRDefault="00CA4F5F" w:rsidP="00CA4F5F">
      <w:pPr>
        <w:numPr>
          <w:ilvl w:val="0"/>
          <w:numId w:val="1"/>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FA4055">
        <w:rPr>
          <w:rStyle w:val="HTMLCode"/>
          <w:rFonts w:ascii="Times New Roman" w:eastAsiaTheme="minorHAnsi" w:hAnsi="Times New Roman" w:cs="Times New Roman"/>
          <w:color w:val="000000" w:themeColor="text1"/>
          <w:sz w:val="24"/>
          <w:szCs w:val="24"/>
          <w:bdr w:val="none" w:sz="0" w:space="0" w:color="auto" w:frame="1"/>
        </w:rPr>
        <w:t>image_prediction</w:t>
      </w:r>
      <w:proofErr w:type="spellEnd"/>
      <w:r w:rsidRPr="00FA4055">
        <w:rPr>
          <w:rFonts w:ascii="Times New Roman" w:hAnsi="Times New Roman" w:cs="Times New Roman"/>
          <w:color w:val="000000" w:themeColor="text1"/>
          <w:sz w:val="24"/>
          <w:szCs w:val="24"/>
        </w:rPr>
        <w:t> which contains the top 3 predictions for the breed of the dog with the confidence of prediction</w:t>
      </w:r>
    </w:p>
    <w:p w14:paraId="76330947" w14:textId="77777777" w:rsidR="00CA4F5F" w:rsidRPr="00FA4055" w:rsidRDefault="00CA4F5F" w:rsidP="00CA4F5F">
      <w:pPr>
        <w:numPr>
          <w:ilvl w:val="0"/>
          <w:numId w:val="1"/>
        </w:numPr>
        <w:spacing w:before="100" w:beforeAutospacing="1" w:after="100" w:afterAutospacing="1" w:line="240" w:lineRule="auto"/>
        <w:rPr>
          <w:rFonts w:ascii="Times New Roman" w:hAnsi="Times New Roman" w:cs="Times New Roman"/>
          <w:color w:val="000000" w:themeColor="text1"/>
          <w:sz w:val="24"/>
          <w:szCs w:val="24"/>
        </w:rPr>
      </w:pPr>
      <w:proofErr w:type="spellStart"/>
      <w:r w:rsidRPr="00FA4055">
        <w:rPr>
          <w:rStyle w:val="HTMLCode"/>
          <w:rFonts w:ascii="Times New Roman" w:eastAsiaTheme="minorHAnsi" w:hAnsi="Times New Roman" w:cs="Times New Roman"/>
          <w:color w:val="000000" w:themeColor="text1"/>
          <w:sz w:val="24"/>
          <w:szCs w:val="24"/>
          <w:bdr w:val="none" w:sz="0" w:space="0" w:color="auto" w:frame="1"/>
        </w:rPr>
        <w:t>twitter_data</w:t>
      </w:r>
      <w:proofErr w:type="spellEnd"/>
      <w:r w:rsidRPr="00FA4055">
        <w:rPr>
          <w:rFonts w:ascii="Times New Roman" w:hAnsi="Times New Roman" w:cs="Times New Roman"/>
          <w:color w:val="000000" w:themeColor="text1"/>
          <w:sz w:val="24"/>
          <w:szCs w:val="24"/>
        </w:rPr>
        <w:t> which contains the retweets and likes garnered by the tweet.</w:t>
      </w:r>
    </w:p>
    <w:p w14:paraId="1EF7F1B0" w14:textId="77777777" w:rsidR="00CA4F5F" w:rsidRPr="00FA4055" w:rsidRDefault="00CA4F5F" w:rsidP="00CA4F5F">
      <w:pPr>
        <w:pStyle w:val="NormalWeb"/>
        <w:spacing w:before="0" w:beforeAutospacing="0" w:after="120" w:afterAutospacing="0"/>
        <w:rPr>
          <w:color w:val="000000" w:themeColor="text1"/>
        </w:rPr>
      </w:pPr>
      <w:proofErr w:type="gramStart"/>
      <w:r w:rsidRPr="00FA4055">
        <w:rPr>
          <w:color w:val="000000" w:themeColor="text1"/>
        </w:rPr>
        <w:t>Next</w:t>
      </w:r>
      <w:proofErr w:type="gramEnd"/>
      <w:r w:rsidRPr="00FA4055">
        <w:rPr>
          <w:color w:val="000000" w:themeColor="text1"/>
        </w:rPr>
        <w:t xml:space="preserve"> I will create the common segment where the quality and tidiness issues will be stacked. This will be the single place we'll be returning to in case we want to refer issues later on.</w:t>
      </w:r>
    </w:p>
    <w:p w14:paraId="28FFC162" w14:textId="77777777" w:rsidR="00CA4F5F" w:rsidRPr="00FA4055" w:rsidRDefault="00CA4F5F" w:rsidP="00CA4F5F">
      <w:pPr>
        <w:pStyle w:val="Heading5"/>
        <w:rPr>
          <w:rFonts w:ascii="Times New Roman" w:hAnsi="Times New Roman" w:cs="Times New Roman"/>
          <w:b/>
          <w:bCs/>
          <w:color w:val="000000" w:themeColor="text1"/>
          <w:sz w:val="28"/>
          <w:szCs w:val="28"/>
        </w:rPr>
      </w:pPr>
      <w:r w:rsidRPr="00FA4055">
        <w:rPr>
          <w:rFonts w:ascii="Times New Roman" w:hAnsi="Times New Roman" w:cs="Times New Roman"/>
          <w:b/>
          <w:bCs/>
          <w:color w:val="000000" w:themeColor="text1"/>
          <w:sz w:val="28"/>
          <w:szCs w:val="28"/>
        </w:rPr>
        <w:t>Quality</w:t>
      </w:r>
    </w:p>
    <w:p w14:paraId="76AA9B46" w14:textId="77777777" w:rsidR="00CA4F5F" w:rsidRPr="00FA4055" w:rsidRDefault="00CA4F5F" w:rsidP="00CA4F5F">
      <w:pPr>
        <w:pStyle w:val="NormalWeb"/>
        <w:spacing w:before="0" w:beforeAutospacing="0" w:after="240" w:afterAutospacing="0"/>
        <w:rPr>
          <w:color w:val="000000" w:themeColor="text1"/>
        </w:rPr>
      </w:pPr>
      <w:r w:rsidRPr="00FA4055">
        <w:rPr>
          <w:color w:val="000000" w:themeColor="text1"/>
        </w:rPr>
        <w:t>I) </w:t>
      </w:r>
      <w:proofErr w:type="spellStart"/>
      <w:r w:rsidRPr="00FA4055">
        <w:rPr>
          <w:rStyle w:val="HTMLCode"/>
          <w:rFonts w:ascii="Times New Roman" w:hAnsi="Times New Roman" w:cs="Times New Roman"/>
          <w:color w:val="000000" w:themeColor="text1"/>
          <w:sz w:val="24"/>
          <w:szCs w:val="24"/>
          <w:bdr w:val="none" w:sz="0" w:space="0" w:color="auto" w:frame="1"/>
        </w:rPr>
        <w:t>dogs_df</w:t>
      </w:r>
      <w:proofErr w:type="spellEnd"/>
    </w:p>
    <w:p w14:paraId="0A13C1FF" w14:textId="2EEDCD21"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A4055">
        <w:rPr>
          <w:rFonts w:ascii="Times New Roman" w:hAnsi="Times New Roman" w:cs="Times New Roman"/>
          <w:color w:val="000000" w:themeColor="text1"/>
          <w:sz w:val="24"/>
          <w:szCs w:val="24"/>
        </w:rPr>
        <w:t xml:space="preserve">Some of the observations are retweets so need to be discarded. Filter out only those tweets that have an image </w:t>
      </w:r>
      <w:proofErr w:type="spellStart"/>
      <w:r w:rsidRPr="00FA4055">
        <w:rPr>
          <w:rFonts w:ascii="Times New Roman" w:hAnsi="Times New Roman" w:cs="Times New Roman"/>
          <w:color w:val="000000" w:themeColor="text1"/>
          <w:sz w:val="24"/>
          <w:szCs w:val="24"/>
        </w:rPr>
        <w:t>url</w:t>
      </w:r>
      <w:proofErr w:type="spellEnd"/>
    </w:p>
    <w:p w14:paraId="330606F7" w14:textId="5DF6CB39"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A4055">
        <w:rPr>
          <w:rStyle w:val="HTMLCode"/>
          <w:rFonts w:ascii="Times New Roman" w:eastAsiaTheme="minorHAnsi" w:hAnsi="Times New Roman" w:cs="Times New Roman"/>
          <w:color w:val="000000" w:themeColor="text1"/>
          <w:sz w:val="24"/>
          <w:szCs w:val="24"/>
          <w:bdr w:val="none" w:sz="0" w:space="0" w:color="auto" w:frame="1"/>
        </w:rPr>
        <w:t>timestamp</w:t>
      </w:r>
      <w:r w:rsidRPr="00FA4055">
        <w:rPr>
          <w:rFonts w:ascii="Times New Roman" w:hAnsi="Times New Roman" w:cs="Times New Roman"/>
          <w:color w:val="000000" w:themeColor="text1"/>
          <w:sz w:val="24"/>
          <w:szCs w:val="24"/>
        </w:rPr>
        <w:t> column should be of datatype </w:t>
      </w:r>
      <w:r w:rsidRPr="00FA4055">
        <w:rPr>
          <w:rStyle w:val="HTMLCode"/>
          <w:rFonts w:ascii="Times New Roman" w:eastAsiaTheme="minorHAnsi" w:hAnsi="Times New Roman" w:cs="Times New Roman"/>
          <w:color w:val="000000" w:themeColor="text1"/>
          <w:sz w:val="24"/>
          <w:szCs w:val="24"/>
          <w:bdr w:val="none" w:sz="0" w:space="0" w:color="auto" w:frame="1"/>
        </w:rPr>
        <w:t>datetime</w:t>
      </w:r>
    </w:p>
    <w:p w14:paraId="0945F578" w14:textId="112B5E89"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A4055">
        <w:rPr>
          <w:rFonts w:ascii="Times New Roman" w:hAnsi="Times New Roman" w:cs="Times New Roman"/>
          <w:color w:val="000000" w:themeColor="text1"/>
          <w:sz w:val="24"/>
          <w:szCs w:val="24"/>
        </w:rPr>
        <w:t>We need to replace all </w:t>
      </w:r>
      <w:r w:rsidRPr="00FA4055">
        <w:rPr>
          <w:rStyle w:val="HTMLCode"/>
          <w:rFonts w:ascii="Times New Roman" w:eastAsiaTheme="minorHAnsi" w:hAnsi="Times New Roman" w:cs="Times New Roman"/>
          <w:color w:val="000000" w:themeColor="text1"/>
          <w:sz w:val="24"/>
          <w:szCs w:val="24"/>
          <w:bdr w:val="none" w:sz="0" w:space="0" w:color="auto" w:frame="1"/>
        </w:rPr>
        <w:t>None</w:t>
      </w:r>
      <w:r w:rsidRPr="00FA4055">
        <w:rPr>
          <w:rFonts w:ascii="Times New Roman" w:hAnsi="Times New Roman" w:cs="Times New Roman"/>
          <w:color w:val="000000" w:themeColor="text1"/>
          <w:sz w:val="24"/>
          <w:szCs w:val="24"/>
        </w:rPr>
        <w:t> </w:t>
      </w:r>
      <w:proofErr w:type="spellStart"/>
      <w:r w:rsidRPr="00FA4055">
        <w:rPr>
          <w:rFonts w:ascii="Times New Roman" w:hAnsi="Times New Roman" w:cs="Times New Roman"/>
          <w:color w:val="000000" w:themeColor="text1"/>
          <w:sz w:val="24"/>
          <w:szCs w:val="24"/>
        </w:rPr>
        <w:t>occurences</w:t>
      </w:r>
      <w:proofErr w:type="spellEnd"/>
      <w:r w:rsidRPr="00FA4055">
        <w:rPr>
          <w:rFonts w:ascii="Times New Roman" w:hAnsi="Times New Roman" w:cs="Times New Roman"/>
          <w:color w:val="000000" w:themeColor="text1"/>
          <w:sz w:val="24"/>
          <w:szCs w:val="24"/>
        </w:rPr>
        <w:t xml:space="preserve"> with </w:t>
      </w:r>
      <w:proofErr w:type="spellStart"/>
      <w:r w:rsidRPr="00FA4055">
        <w:rPr>
          <w:rFonts w:ascii="Times New Roman" w:hAnsi="Times New Roman" w:cs="Times New Roman"/>
          <w:color w:val="000000" w:themeColor="text1"/>
          <w:sz w:val="24"/>
          <w:szCs w:val="24"/>
        </w:rPr>
        <w:t>NaN</w:t>
      </w:r>
      <w:proofErr w:type="spellEnd"/>
      <w:r w:rsidRPr="00FA4055">
        <w:rPr>
          <w:rFonts w:ascii="Times New Roman" w:hAnsi="Times New Roman" w:cs="Times New Roman"/>
          <w:color w:val="000000" w:themeColor="text1"/>
          <w:sz w:val="24"/>
          <w:szCs w:val="24"/>
        </w:rPr>
        <w:t xml:space="preserve"> to make the </w:t>
      </w:r>
      <w:proofErr w:type="spellStart"/>
      <w:r w:rsidRPr="00FA4055">
        <w:rPr>
          <w:rFonts w:ascii="Times New Roman" w:hAnsi="Times New Roman" w:cs="Times New Roman"/>
          <w:color w:val="000000" w:themeColor="text1"/>
          <w:sz w:val="24"/>
          <w:szCs w:val="24"/>
        </w:rPr>
        <w:t>dataframe</w:t>
      </w:r>
      <w:proofErr w:type="spellEnd"/>
      <w:r w:rsidRPr="00FA4055">
        <w:rPr>
          <w:rFonts w:ascii="Times New Roman" w:hAnsi="Times New Roman" w:cs="Times New Roman"/>
          <w:color w:val="000000" w:themeColor="text1"/>
          <w:sz w:val="24"/>
          <w:szCs w:val="24"/>
        </w:rPr>
        <w:t xml:space="preserve"> easy to work with</w:t>
      </w:r>
    </w:p>
    <w:p w14:paraId="5BE6B7DC" w14:textId="4F4B0297"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A4055">
        <w:rPr>
          <w:rFonts w:ascii="Times New Roman" w:hAnsi="Times New Roman" w:cs="Times New Roman"/>
          <w:color w:val="000000" w:themeColor="text1"/>
          <w:sz w:val="24"/>
          <w:szCs w:val="24"/>
        </w:rPr>
        <w:t> </w:t>
      </w:r>
      <w:del w:id="0" w:author="Unknown">
        <w:r w:rsidRPr="00FA4055">
          <w:rPr>
            <w:rStyle w:val="HTMLCode"/>
            <w:rFonts w:ascii="Times New Roman" w:eastAsiaTheme="minorHAnsi" w:hAnsi="Times New Roman" w:cs="Times New Roman"/>
            <w:color w:val="000000" w:themeColor="text1"/>
            <w:sz w:val="24"/>
            <w:szCs w:val="24"/>
            <w:bdr w:val="none" w:sz="0" w:space="0" w:color="auto" w:frame="1"/>
          </w:rPr>
          <w:delText>in_reply_to_status_id</w:delText>
        </w:r>
        <w:r w:rsidRPr="00FA4055">
          <w:rPr>
            <w:rFonts w:ascii="Times New Roman" w:hAnsi="Times New Roman" w:cs="Times New Roman"/>
            <w:color w:val="000000" w:themeColor="text1"/>
            <w:sz w:val="24"/>
            <w:szCs w:val="24"/>
          </w:rPr>
          <w:delText>,</w:delText>
        </w:r>
        <w:r w:rsidRPr="00FA4055">
          <w:rPr>
            <w:rStyle w:val="HTMLCode"/>
            <w:rFonts w:ascii="Times New Roman" w:eastAsiaTheme="minorHAnsi" w:hAnsi="Times New Roman" w:cs="Times New Roman"/>
            <w:color w:val="000000" w:themeColor="text1"/>
            <w:sz w:val="24"/>
            <w:szCs w:val="24"/>
            <w:bdr w:val="none" w:sz="0" w:space="0" w:color="auto" w:frame="1"/>
          </w:rPr>
          <w:delText>in_reply_to_user_id</w:delText>
        </w:r>
        <w:r w:rsidRPr="00FA4055">
          <w:rPr>
            <w:rFonts w:ascii="Times New Roman" w:hAnsi="Times New Roman" w:cs="Times New Roman"/>
            <w:color w:val="000000" w:themeColor="text1"/>
            <w:sz w:val="24"/>
            <w:szCs w:val="24"/>
          </w:rPr>
          <w:delText> and the retweeted categories have a lot of missing values - can be retreived from the </w:delText>
        </w:r>
        <w:r w:rsidRPr="00FA4055">
          <w:rPr>
            <w:rStyle w:val="HTMLCode"/>
            <w:rFonts w:ascii="Times New Roman" w:eastAsiaTheme="minorHAnsi" w:hAnsi="Times New Roman" w:cs="Times New Roman"/>
            <w:color w:val="000000" w:themeColor="text1"/>
            <w:sz w:val="24"/>
            <w:szCs w:val="24"/>
            <w:bdr w:val="none" w:sz="0" w:space="0" w:color="auto" w:frame="1"/>
          </w:rPr>
          <w:delText>tweet_json.txt</w:delText>
        </w:r>
        <w:r w:rsidRPr="00FA4055">
          <w:rPr>
            <w:rFonts w:ascii="Times New Roman" w:hAnsi="Times New Roman" w:cs="Times New Roman"/>
            <w:color w:val="000000" w:themeColor="text1"/>
            <w:sz w:val="24"/>
            <w:szCs w:val="24"/>
          </w:rPr>
          <w:delText> file if present</w:delText>
        </w:r>
      </w:del>
    </w:p>
    <w:p w14:paraId="3D2866C3" w14:textId="2D54F2A7"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A4055">
        <w:rPr>
          <w:rFonts w:ascii="Times New Roman" w:hAnsi="Times New Roman" w:cs="Times New Roman"/>
          <w:color w:val="000000" w:themeColor="text1"/>
          <w:sz w:val="24"/>
          <w:szCs w:val="24"/>
        </w:rPr>
        <w:t>The ratings (</w:t>
      </w:r>
      <w:proofErr w:type="spellStart"/>
      <w:r w:rsidRPr="00FA4055">
        <w:rPr>
          <w:rStyle w:val="HTMLCode"/>
          <w:rFonts w:ascii="Times New Roman" w:eastAsiaTheme="minorHAnsi" w:hAnsi="Times New Roman" w:cs="Times New Roman"/>
          <w:color w:val="000000" w:themeColor="text1"/>
          <w:sz w:val="24"/>
          <w:szCs w:val="24"/>
          <w:bdr w:val="none" w:sz="0" w:space="0" w:color="auto" w:frame="1"/>
        </w:rPr>
        <w:t>rating_numerator</w:t>
      </w:r>
      <w:proofErr w:type="spellEnd"/>
      <w:r w:rsidRPr="00FA4055">
        <w:rPr>
          <w:rFonts w:ascii="Times New Roman" w:hAnsi="Times New Roman" w:cs="Times New Roman"/>
          <w:color w:val="000000" w:themeColor="text1"/>
          <w:sz w:val="24"/>
          <w:szCs w:val="24"/>
        </w:rPr>
        <w:t>) are indicated to be incorrect a lot of times. This can be corrected for.</w:t>
      </w:r>
    </w:p>
    <w:p w14:paraId="51FB19A3" w14:textId="462E62D2"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A4055">
        <w:rPr>
          <w:rFonts w:ascii="Times New Roman" w:hAnsi="Times New Roman" w:cs="Times New Roman"/>
          <w:color w:val="000000" w:themeColor="text1"/>
          <w:sz w:val="24"/>
          <w:szCs w:val="24"/>
        </w:rPr>
        <w:t>Dog stages too are sometimes missing/sometimes incorrect and need to be corrected</w:t>
      </w:r>
    </w:p>
    <w:p w14:paraId="2913510B" w14:textId="184D226C"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del w:id="1" w:author="Unknown">
        <w:r w:rsidRPr="00FA4055">
          <w:rPr>
            <w:rFonts w:ascii="Times New Roman" w:hAnsi="Times New Roman" w:cs="Times New Roman"/>
            <w:color w:val="000000" w:themeColor="text1"/>
            <w:sz w:val="24"/>
            <w:szCs w:val="24"/>
          </w:rPr>
          <w:delText>Dog names too can be looked at for inconsistencies (although we might need to examine the feasibility of this since this can be a pretty complex endeavour)</w:delText>
        </w:r>
      </w:del>
      <w:r w:rsidRPr="00FA4055">
        <w:rPr>
          <w:rFonts w:ascii="Times New Roman" w:hAnsi="Times New Roman" w:cs="Times New Roman"/>
          <w:color w:val="000000" w:themeColor="text1"/>
          <w:sz w:val="24"/>
          <w:szCs w:val="24"/>
        </w:rPr>
        <w:t> Can't be done with current knowledge (might need NLP knowledge)</w:t>
      </w:r>
    </w:p>
    <w:p w14:paraId="6518C9C4" w14:textId="08CF5C02" w:rsidR="00CA4F5F" w:rsidRPr="00FA4055" w:rsidRDefault="00CA4F5F" w:rsidP="00CA4F5F">
      <w:pPr>
        <w:numPr>
          <w:ilvl w:val="0"/>
          <w:numId w:val="2"/>
        </w:numPr>
        <w:spacing w:before="100" w:beforeAutospacing="1" w:after="100" w:afterAutospacing="1" w:line="240" w:lineRule="auto"/>
        <w:rPr>
          <w:rFonts w:ascii="Times New Roman" w:hAnsi="Times New Roman" w:cs="Times New Roman"/>
          <w:color w:val="000000" w:themeColor="text1"/>
          <w:sz w:val="24"/>
          <w:szCs w:val="24"/>
        </w:rPr>
      </w:pPr>
      <w:r w:rsidRPr="00FA4055">
        <w:rPr>
          <w:rFonts w:ascii="Times New Roman" w:hAnsi="Times New Roman" w:cs="Times New Roman"/>
          <w:color w:val="000000" w:themeColor="text1"/>
          <w:sz w:val="24"/>
          <w:szCs w:val="24"/>
        </w:rPr>
        <w:t>Dog names are incorrectly identified (bizarre name "such" at index 23, or the name "</w:t>
      </w:r>
      <w:proofErr w:type="gramStart"/>
      <w:r w:rsidRPr="00FA4055">
        <w:rPr>
          <w:rFonts w:ascii="Times New Roman" w:hAnsi="Times New Roman" w:cs="Times New Roman"/>
          <w:color w:val="000000" w:themeColor="text1"/>
          <w:sz w:val="24"/>
          <w:szCs w:val="24"/>
        </w:rPr>
        <w:t>quite</w:t>
      </w:r>
      <w:proofErr w:type="gramEnd"/>
      <w:r w:rsidRPr="00FA4055">
        <w:rPr>
          <w:rFonts w:ascii="Times New Roman" w:hAnsi="Times New Roman" w:cs="Times New Roman"/>
          <w:color w:val="000000" w:themeColor="text1"/>
          <w:sz w:val="24"/>
          <w:szCs w:val="24"/>
        </w:rPr>
        <w:t>", "an", "not", "one", "very", "</w:t>
      </w:r>
      <w:proofErr w:type="spellStart"/>
      <w:r w:rsidRPr="00FA4055">
        <w:rPr>
          <w:rFonts w:ascii="Times New Roman" w:hAnsi="Times New Roman" w:cs="Times New Roman"/>
          <w:color w:val="000000" w:themeColor="text1"/>
          <w:sz w:val="24"/>
          <w:szCs w:val="24"/>
        </w:rPr>
        <w:t>O","just","old","life","officially</w:t>
      </w:r>
      <w:proofErr w:type="spellEnd"/>
      <w:r w:rsidRPr="00FA4055">
        <w:rPr>
          <w:rFonts w:ascii="Times New Roman" w:hAnsi="Times New Roman" w:cs="Times New Roman"/>
          <w:color w:val="000000" w:themeColor="text1"/>
          <w:sz w:val="24"/>
          <w:szCs w:val="24"/>
        </w:rPr>
        <w:t>", "</w:t>
      </w:r>
      <w:proofErr w:type="spellStart"/>
      <w:r w:rsidRPr="00FA4055">
        <w:rPr>
          <w:rFonts w:ascii="Times New Roman" w:hAnsi="Times New Roman" w:cs="Times New Roman"/>
          <w:color w:val="000000" w:themeColor="text1"/>
          <w:sz w:val="24"/>
          <w:szCs w:val="24"/>
        </w:rPr>
        <w:t>space","light</w:t>
      </w:r>
      <w:proofErr w:type="spellEnd"/>
      <w:r w:rsidRPr="00FA4055">
        <w:rPr>
          <w:rFonts w:ascii="Times New Roman" w:hAnsi="Times New Roman" w:cs="Times New Roman"/>
          <w:color w:val="000000" w:themeColor="text1"/>
          <w:sz w:val="24"/>
          <w:szCs w:val="24"/>
        </w:rPr>
        <w:t>")</w:t>
      </w:r>
    </w:p>
    <w:p w14:paraId="03015BF1" w14:textId="77777777" w:rsidR="00CA4F5F" w:rsidRPr="00FA4055" w:rsidRDefault="00CA4F5F" w:rsidP="00CA4F5F">
      <w:pPr>
        <w:pStyle w:val="NormalWeb"/>
        <w:spacing w:before="0" w:beforeAutospacing="0" w:after="240" w:afterAutospacing="0"/>
        <w:rPr>
          <w:color w:val="000000" w:themeColor="text1"/>
        </w:rPr>
      </w:pPr>
      <w:r w:rsidRPr="00FA4055">
        <w:rPr>
          <w:color w:val="000000" w:themeColor="text1"/>
        </w:rPr>
        <w:t>II) </w:t>
      </w:r>
      <w:proofErr w:type="spellStart"/>
      <w:r w:rsidRPr="00FA4055">
        <w:rPr>
          <w:rStyle w:val="HTMLCode"/>
          <w:rFonts w:ascii="Times New Roman" w:hAnsi="Times New Roman" w:cs="Times New Roman"/>
          <w:color w:val="000000" w:themeColor="text1"/>
          <w:sz w:val="24"/>
          <w:szCs w:val="24"/>
          <w:bdr w:val="none" w:sz="0" w:space="0" w:color="auto" w:frame="1"/>
        </w:rPr>
        <w:t>image_prediction</w:t>
      </w:r>
      <w:proofErr w:type="spellEnd"/>
    </w:p>
    <w:p w14:paraId="6630EA11" w14:textId="2D62BFE2" w:rsidR="00CA4F5F" w:rsidRPr="00FA4055" w:rsidRDefault="00CA4F5F" w:rsidP="00CA4F5F">
      <w:pPr>
        <w:numPr>
          <w:ilvl w:val="0"/>
          <w:numId w:val="3"/>
        </w:numPr>
        <w:spacing w:before="100" w:beforeAutospacing="1" w:after="100" w:afterAutospacing="1" w:line="240" w:lineRule="auto"/>
        <w:rPr>
          <w:rFonts w:ascii="Times New Roman" w:hAnsi="Times New Roman" w:cs="Times New Roman"/>
          <w:color w:val="000000" w:themeColor="text1"/>
          <w:sz w:val="24"/>
          <w:szCs w:val="24"/>
        </w:rPr>
      </w:pPr>
      <w:del w:id="2" w:author="Unknown">
        <w:r w:rsidRPr="00FA4055">
          <w:rPr>
            <w:rFonts w:ascii="Times New Roman" w:hAnsi="Times New Roman" w:cs="Times New Roman"/>
            <w:color w:val="000000" w:themeColor="text1"/>
            <w:sz w:val="24"/>
            <w:szCs w:val="24"/>
          </w:rPr>
          <w:delText>Need to check for duplicate tweet id rows and consider the prediction confidence to choose which one to keep</w:delText>
        </w:r>
      </w:del>
    </w:p>
    <w:p w14:paraId="7D906CE2" w14:textId="77777777" w:rsidR="00CA4F5F" w:rsidRPr="00FA4055" w:rsidRDefault="00CA4F5F" w:rsidP="00CA4F5F">
      <w:pPr>
        <w:pStyle w:val="NormalWeb"/>
        <w:spacing w:before="0" w:beforeAutospacing="0" w:after="240" w:afterAutospacing="0"/>
        <w:rPr>
          <w:color w:val="000000" w:themeColor="text1"/>
        </w:rPr>
      </w:pPr>
      <w:r w:rsidRPr="00FA4055">
        <w:rPr>
          <w:color w:val="000000" w:themeColor="text1"/>
        </w:rPr>
        <w:t>III) </w:t>
      </w:r>
      <w:proofErr w:type="spellStart"/>
      <w:r w:rsidRPr="00FA4055">
        <w:rPr>
          <w:rStyle w:val="HTMLCode"/>
          <w:rFonts w:ascii="Times New Roman" w:hAnsi="Times New Roman" w:cs="Times New Roman"/>
          <w:color w:val="000000" w:themeColor="text1"/>
          <w:sz w:val="24"/>
          <w:szCs w:val="24"/>
          <w:bdr w:val="none" w:sz="0" w:space="0" w:color="auto" w:frame="1"/>
        </w:rPr>
        <w:t>twitter_data</w:t>
      </w:r>
      <w:proofErr w:type="spellEnd"/>
    </w:p>
    <w:p w14:paraId="28AE21B9" w14:textId="323DA014" w:rsidR="00CA4F5F" w:rsidRPr="00FA4055" w:rsidRDefault="00CA4F5F" w:rsidP="00CA4F5F">
      <w:pPr>
        <w:numPr>
          <w:ilvl w:val="0"/>
          <w:numId w:val="4"/>
        </w:numPr>
        <w:spacing w:before="100" w:beforeAutospacing="1" w:after="100" w:afterAutospacing="1" w:line="240" w:lineRule="auto"/>
        <w:rPr>
          <w:rFonts w:ascii="Times New Roman" w:hAnsi="Times New Roman" w:cs="Times New Roman"/>
          <w:color w:val="000000" w:themeColor="text1"/>
          <w:sz w:val="24"/>
          <w:szCs w:val="24"/>
        </w:rPr>
      </w:pPr>
      <w:del w:id="3" w:author="Unknown">
        <w:r w:rsidRPr="00FA4055">
          <w:rPr>
            <w:rFonts w:ascii="Times New Roman" w:hAnsi="Times New Roman" w:cs="Times New Roman"/>
            <w:color w:val="000000" w:themeColor="text1"/>
            <w:sz w:val="24"/>
            <w:szCs w:val="24"/>
          </w:rPr>
          <w:delText>Need to check if any other columns can be added to the dataframe (Not a data cleaning task but rather a gathering task. Gather-Assess-Clean can be iterative!!!).</w:delText>
        </w:r>
      </w:del>
    </w:p>
    <w:p w14:paraId="3B50875B" w14:textId="77777777" w:rsidR="00CA4F5F" w:rsidRPr="00FA4055" w:rsidRDefault="00CA4F5F" w:rsidP="00CA4F5F">
      <w:pPr>
        <w:pStyle w:val="Heading5"/>
        <w:rPr>
          <w:rFonts w:ascii="Times New Roman" w:hAnsi="Times New Roman" w:cs="Times New Roman"/>
          <w:b/>
          <w:bCs/>
          <w:color w:val="000000" w:themeColor="text1"/>
          <w:sz w:val="28"/>
          <w:szCs w:val="28"/>
        </w:rPr>
      </w:pPr>
      <w:r w:rsidRPr="00FA4055">
        <w:rPr>
          <w:rFonts w:ascii="Times New Roman" w:hAnsi="Times New Roman" w:cs="Times New Roman"/>
          <w:b/>
          <w:bCs/>
          <w:color w:val="000000" w:themeColor="text1"/>
          <w:sz w:val="28"/>
          <w:szCs w:val="28"/>
        </w:rPr>
        <w:t>Tidiness</w:t>
      </w:r>
    </w:p>
    <w:p w14:paraId="1B657D09" w14:textId="77777777" w:rsidR="00CA4F5F" w:rsidRPr="00FA4055" w:rsidRDefault="00CA4F5F" w:rsidP="00CA4F5F">
      <w:pPr>
        <w:pStyle w:val="NormalWeb"/>
        <w:spacing w:before="0" w:beforeAutospacing="0" w:after="240" w:afterAutospacing="0"/>
        <w:rPr>
          <w:color w:val="000000" w:themeColor="text1"/>
        </w:rPr>
      </w:pPr>
      <w:r w:rsidRPr="00FA4055">
        <w:rPr>
          <w:color w:val="000000" w:themeColor="text1"/>
        </w:rPr>
        <w:t>I) </w:t>
      </w:r>
      <w:proofErr w:type="spellStart"/>
      <w:r w:rsidRPr="00FA4055">
        <w:rPr>
          <w:rStyle w:val="HTMLCode"/>
          <w:rFonts w:ascii="Times New Roman" w:hAnsi="Times New Roman" w:cs="Times New Roman"/>
          <w:color w:val="000000" w:themeColor="text1"/>
          <w:sz w:val="24"/>
          <w:szCs w:val="24"/>
          <w:bdr w:val="none" w:sz="0" w:space="0" w:color="auto" w:frame="1"/>
        </w:rPr>
        <w:t>dogs_df</w:t>
      </w:r>
      <w:proofErr w:type="spellEnd"/>
    </w:p>
    <w:p w14:paraId="1F7A86FB" w14:textId="5A0B36E5" w:rsidR="00CA4F5F" w:rsidRPr="00FA4055" w:rsidRDefault="00CA4F5F" w:rsidP="00CA4F5F">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proofErr w:type="spellStart"/>
      <w:proofErr w:type="gramStart"/>
      <w:r w:rsidRPr="00FA4055">
        <w:rPr>
          <w:rStyle w:val="HTMLCode"/>
          <w:rFonts w:ascii="Times New Roman" w:eastAsiaTheme="minorHAnsi" w:hAnsi="Times New Roman" w:cs="Times New Roman"/>
          <w:color w:val="000000" w:themeColor="text1"/>
          <w:sz w:val="24"/>
          <w:szCs w:val="24"/>
          <w:bdr w:val="none" w:sz="0" w:space="0" w:color="auto" w:frame="1"/>
        </w:rPr>
        <w:lastRenderedPageBreak/>
        <w:t>doggo</w:t>
      </w:r>
      <w:r w:rsidRPr="00FA4055">
        <w:rPr>
          <w:rFonts w:ascii="Times New Roman" w:hAnsi="Times New Roman" w:cs="Times New Roman"/>
          <w:color w:val="000000" w:themeColor="text1"/>
          <w:sz w:val="24"/>
          <w:szCs w:val="24"/>
        </w:rPr>
        <w:t>,</w:t>
      </w:r>
      <w:r w:rsidRPr="00FA4055">
        <w:rPr>
          <w:rStyle w:val="HTMLCode"/>
          <w:rFonts w:ascii="Times New Roman" w:eastAsiaTheme="minorHAnsi" w:hAnsi="Times New Roman" w:cs="Times New Roman"/>
          <w:color w:val="000000" w:themeColor="text1"/>
          <w:sz w:val="24"/>
          <w:szCs w:val="24"/>
          <w:bdr w:val="none" w:sz="0" w:space="0" w:color="auto" w:frame="1"/>
        </w:rPr>
        <w:t>floofer</w:t>
      </w:r>
      <w:proofErr w:type="gramEnd"/>
      <w:r w:rsidRPr="00FA4055">
        <w:rPr>
          <w:rFonts w:ascii="Times New Roman" w:hAnsi="Times New Roman" w:cs="Times New Roman"/>
          <w:color w:val="000000" w:themeColor="text1"/>
          <w:sz w:val="24"/>
          <w:szCs w:val="24"/>
        </w:rPr>
        <w:t>,</w:t>
      </w:r>
      <w:r w:rsidRPr="00FA4055">
        <w:rPr>
          <w:rStyle w:val="HTMLCode"/>
          <w:rFonts w:ascii="Times New Roman" w:eastAsiaTheme="minorHAnsi" w:hAnsi="Times New Roman" w:cs="Times New Roman"/>
          <w:color w:val="000000" w:themeColor="text1"/>
          <w:sz w:val="24"/>
          <w:szCs w:val="24"/>
          <w:bdr w:val="none" w:sz="0" w:space="0" w:color="auto" w:frame="1"/>
        </w:rPr>
        <w:t>pupper</w:t>
      </w:r>
      <w:proofErr w:type="spellEnd"/>
      <w:r w:rsidRPr="00FA4055">
        <w:rPr>
          <w:rFonts w:ascii="Times New Roman" w:hAnsi="Times New Roman" w:cs="Times New Roman"/>
          <w:color w:val="000000" w:themeColor="text1"/>
          <w:sz w:val="24"/>
          <w:szCs w:val="24"/>
        </w:rPr>
        <w:t> and </w:t>
      </w:r>
      <w:proofErr w:type="spellStart"/>
      <w:r w:rsidRPr="00FA4055">
        <w:rPr>
          <w:rStyle w:val="HTMLCode"/>
          <w:rFonts w:ascii="Times New Roman" w:eastAsiaTheme="minorHAnsi" w:hAnsi="Times New Roman" w:cs="Times New Roman"/>
          <w:color w:val="000000" w:themeColor="text1"/>
          <w:sz w:val="24"/>
          <w:szCs w:val="24"/>
          <w:bdr w:val="none" w:sz="0" w:space="0" w:color="auto" w:frame="1"/>
        </w:rPr>
        <w:t>puppo</w:t>
      </w:r>
      <w:proofErr w:type="spellEnd"/>
      <w:r w:rsidRPr="00FA4055">
        <w:rPr>
          <w:rFonts w:ascii="Times New Roman" w:hAnsi="Times New Roman" w:cs="Times New Roman"/>
          <w:color w:val="000000" w:themeColor="text1"/>
          <w:sz w:val="24"/>
          <w:szCs w:val="24"/>
        </w:rPr>
        <w:t> should be under a single column </w:t>
      </w:r>
      <w:r w:rsidRPr="00FA4055">
        <w:rPr>
          <w:rStyle w:val="HTMLCode"/>
          <w:rFonts w:ascii="Times New Roman" w:eastAsiaTheme="minorHAnsi" w:hAnsi="Times New Roman" w:cs="Times New Roman"/>
          <w:color w:val="000000" w:themeColor="text1"/>
          <w:sz w:val="24"/>
          <w:szCs w:val="24"/>
          <w:bdr w:val="none" w:sz="0" w:space="0" w:color="auto" w:frame="1"/>
        </w:rPr>
        <w:t>category</w:t>
      </w:r>
      <w:r w:rsidRPr="00FA4055">
        <w:rPr>
          <w:rFonts w:ascii="Times New Roman" w:hAnsi="Times New Roman" w:cs="Times New Roman"/>
          <w:color w:val="000000" w:themeColor="text1"/>
          <w:sz w:val="24"/>
          <w:szCs w:val="24"/>
        </w:rPr>
        <w:t>. One thing to note here that a single dog may be identified to belong to several categories</w:t>
      </w:r>
    </w:p>
    <w:p w14:paraId="3A991450" w14:textId="1D979EF0" w:rsidR="00CA4F5F" w:rsidRPr="00FA4055" w:rsidRDefault="00CA4F5F" w:rsidP="00CA4F5F">
      <w:pPr>
        <w:numPr>
          <w:ilvl w:val="0"/>
          <w:numId w:val="5"/>
        </w:numPr>
        <w:spacing w:before="100" w:beforeAutospacing="1" w:after="100" w:afterAutospacing="1" w:line="240" w:lineRule="auto"/>
        <w:rPr>
          <w:rFonts w:ascii="Times New Roman" w:hAnsi="Times New Roman" w:cs="Times New Roman"/>
          <w:color w:val="000000" w:themeColor="text1"/>
          <w:sz w:val="24"/>
          <w:szCs w:val="24"/>
        </w:rPr>
      </w:pPr>
      <w:r w:rsidRPr="00FA4055">
        <w:rPr>
          <w:rStyle w:val="HTMLCode"/>
          <w:rFonts w:ascii="Times New Roman" w:eastAsiaTheme="minorHAnsi" w:hAnsi="Times New Roman" w:cs="Times New Roman"/>
          <w:color w:val="000000" w:themeColor="text1"/>
          <w:sz w:val="24"/>
          <w:szCs w:val="24"/>
          <w:bdr w:val="none" w:sz="0" w:space="0" w:color="auto" w:frame="1"/>
        </w:rPr>
        <w:t>text</w:t>
      </w:r>
      <w:r w:rsidRPr="00FA4055">
        <w:rPr>
          <w:rFonts w:ascii="Times New Roman" w:hAnsi="Times New Roman" w:cs="Times New Roman"/>
          <w:color w:val="000000" w:themeColor="text1"/>
          <w:sz w:val="24"/>
          <w:szCs w:val="24"/>
        </w:rPr>
        <w:t> column has information pertinent to other features too and needs to be cleaned as per rule - every variable should be in a new column</w:t>
      </w:r>
    </w:p>
    <w:p w14:paraId="1DAD25B2" w14:textId="77777777" w:rsidR="00CA4F5F" w:rsidRPr="00FA4055" w:rsidRDefault="00CA4F5F" w:rsidP="00CA4F5F">
      <w:pPr>
        <w:pStyle w:val="NormalWeb"/>
        <w:spacing w:before="0" w:beforeAutospacing="0" w:after="240" w:afterAutospacing="0"/>
        <w:rPr>
          <w:color w:val="000000" w:themeColor="text1"/>
        </w:rPr>
      </w:pPr>
      <w:r w:rsidRPr="00FA4055">
        <w:rPr>
          <w:color w:val="000000" w:themeColor="text1"/>
        </w:rPr>
        <w:t>II) </w:t>
      </w:r>
      <w:proofErr w:type="spellStart"/>
      <w:r w:rsidRPr="00FA4055">
        <w:rPr>
          <w:rStyle w:val="HTMLCode"/>
          <w:rFonts w:ascii="Times New Roman" w:hAnsi="Times New Roman" w:cs="Times New Roman"/>
          <w:color w:val="000000" w:themeColor="text1"/>
          <w:sz w:val="24"/>
          <w:szCs w:val="24"/>
          <w:bdr w:val="none" w:sz="0" w:space="0" w:color="auto" w:frame="1"/>
        </w:rPr>
        <w:t>image_prediction</w:t>
      </w:r>
      <w:proofErr w:type="spellEnd"/>
    </w:p>
    <w:p w14:paraId="168BCEF8" w14:textId="0FBD484A" w:rsidR="00CA4F5F" w:rsidRPr="00FA4055" w:rsidRDefault="00CA4F5F" w:rsidP="00CA4F5F">
      <w:pPr>
        <w:numPr>
          <w:ilvl w:val="0"/>
          <w:numId w:val="6"/>
        </w:numPr>
        <w:spacing w:before="100" w:beforeAutospacing="1" w:after="100" w:afterAutospacing="1" w:line="240" w:lineRule="auto"/>
        <w:rPr>
          <w:rFonts w:ascii="Times New Roman" w:hAnsi="Times New Roman" w:cs="Times New Roman"/>
          <w:color w:val="000000" w:themeColor="text1"/>
          <w:sz w:val="24"/>
          <w:szCs w:val="24"/>
        </w:rPr>
      </w:pPr>
      <w:del w:id="4" w:author="Unknown">
        <w:r w:rsidRPr="00FA4055">
          <w:rPr>
            <w:rFonts w:ascii="Times New Roman" w:hAnsi="Times New Roman" w:cs="Times New Roman"/>
            <w:color w:val="000000" w:themeColor="text1"/>
            <w:sz w:val="24"/>
            <w:szCs w:val="24"/>
          </w:rPr>
          <w:delText>Need this be a separate table? This upon examination does satisfy the condition for tidiness - each type of observational unit must be a table</w:delText>
        </w:r>
      </w:del>
      <w:r w:rsidRPr="00FA4055">
        <w:rPr>
          <w:rFonts w:ascii="Times New Roman" w:hAnsi="Times New Roman" w:cs="Times New Roman"/>
          <w:color w:val="000000" w:themeColor="text1"/>
          <w:sz w:val="24"/>
          <w:szCs w:val="24"/>
        </w:rPr>
        <w:t> This does not need to be a separate table</w:t>
      </w:r>
    </w:p>
    <w:p w14:paraId="0C8FC781" w14:textId="77777777" w:rsidR="00CA4F5F" w:rsidRPr="00FA4055" w:rsidRDefault="00CA4F5F" w:rsidP="00CA4F5F">
      <w:pPr>
        <w:pStyle w:val="NormalWeb"/>
        <w:spacing w:before="0" w:beforeAutospacing="0" w:after="240" w:afterAutospacing="0"/>
        <w:rPr>
          <w:color w:val="000000" w:themeColor="text1"/>
        </w:rPr>
      </w:pPr>
      <w:r w:rsidRPr="00FA4055">
        <w:rPr>
          <w:color w:val="000000" w:themeColor="text1"/>
        </w:rPr>
        <w:t>III) </w:t>
      </w:r>
      <w:proofErr w:type="spellStart"/>
      <w:r w:rsidRPr="00FA4055">
        <w:rPr>
          <w:rStyle w:val="HTMLCode"/>
          <w:rFonts w:ascii="Times New Roman" w:hAnsi="Times New Roman" w:cs="Times New Roman"/>
          <w:color w:val="000000" w:themeColor="text1"/>
          <w:sz w:val="24"/>
          <w:szCs w:val="24"/>
          <w:bdr w:val="none" w:sz="0" w:space="0" w:color="auto" w:frame="1"/>
        </w:rPr>
        <w:t>twitter_data</w:t>
      </w:r>
      <w:proofErr w:type="spellEnd"/>
    </w:p>
    <w:p w14:paraId="02E55750" w14:textId="70C68D67" w:rsidR="00CA4F5F" w:rsidRPr="00FA4055" w:rsidRDefault="00CA4F5F" w:rsidP="00CA4F5F">
      <w:pPr>
        <w:numPr>
          <w:ilvl w:val="0"/>
          <w:numId w:val="7"/>
        </w:numPr>
        <w:spacing w:before="100" w:beforeAutospacing="1" w:after="100" w:afterAutospacing="1" w:line="240" w:lineRule="auto"/>
        <w:rPr>
          <w:rFonts w:ascii="Times New Roman" w:hAnsi="Times New Roman" w:cs="Times New Roman"/>
          <w:color w:val="000000" w:themeColor="text1"/>
          <w:sz w:val="24"/>
          <w:szCs w:val="24"/>
        </w:rPr>
      </w:pPr>
      <w:del w:id="5" w:author="Unknown">
        <w:r w:rsidRPr="00FA4055">
          <w:rPr>
            <w:rFonts w:ascii="Times New Roman" w:hAnsi="Times New Roman" w:cs="Times New Roman"/>
            <w:color w:val="000000" w:themeColor="text1"/>
            <w:sz w:val="24"/>
            <w:szCs w:val="24"/>
          </w:rPr>
          <w:delText>Need this be a separate table? This needs to examined since maybe this may not satisfy the condition for tidiness - each type of observational unit must be a table</w:delText>
        </w:r>
      </w:del>
      <w:r w:rsidRPr="00FA4055">
        <w:rPr>
          <w:rFonts w:ascii="Times New Roman" w:hAnsi="Times New Roman" w:cs="Times New Roman"/>
          <w:color w:val="000000" w:themeColor="text1"/>
          <w:sz w:val="24"/>
          <w:szCs w:val="24"/>
        </w:rPr>
        <w:t> This does not need to be a separate table.</w:t>
      </w:r>
    </w:p>
    <w:p w14:paraId="5CA94784" w14:textId="42BAAAA2" w:rsidR="00CA4F5F" w:rsidRPr="00FA4055" w:rsidRDefault="00CA4F5F" w:rsidP="00CA4F5F">
      <w:pPr>
        <w:pStyle w:val="Heading3"/>
        <w:rPr>
          <w:rFonts w:ascii="Times New Roman" w:hAnsi="Times New Roman" w:cs="Times New Roman"/>
          <w:b/>
          <w:bCs/>
          <w:color w:val="000000"/>
          <w:sz w:val="28"/>
          <w:szCs w:val="28"/>
        </w:rPr>
      </w:pPr>
      <w:r w:rsidRPr="00FA4055">
        <w:rPr>
          <w:rFonts w:ascii="Times New Roman" w:hAnsi="Times New Roman" w:cs="Times New Roman"/>
          <w:b/>
          <w:bCs/>
          <w:color w:val="000000"/>
          <w:sz w:val="28"/>
          <w:szCs w:val="28"/>
        </w:rPr>
        <w:t>Quality</w:t>
      </w:r>
    </w:p>
    <w:p w14:paraId="50F65187" w14:textId="77777777" w:rsidR="00CA4F5F" w:rsidRPr="00FA4055" w:rsidRDefault="00CA4F5F" w:rsidP="00CA4F5F">
      <w:pPr>
        <w:pStyle w:val="NormalWeb"/>
        <w:spacing w:before="0" w:beforeAutospacing="0" w:after="120" w:afterAutospacing="0"/>
        <w:rPr>
          <w:color w:val="000000"/>
        </w:rPr>
      </w:pPr>
      <w:r w:rsidRPr="00FA4055">
        <w:rPr>
          <w:color w:val="000000"/>
        </w:rPr>
        <w:t>Quality issues in data are resolved in this section</w:t>
      </w:r>
    </w:p>
    <w:p w14:paraId="04199893" w14:textId="6118B840" w:rsidR="00CA4F5F" w:rsidRPr="00FA4055" w:rsidRDefault="00CA4F5F" w:rsidP="00CA4F5F">
      <w:pPr>
        <w:pStyle w:val="NormalWeb"/>
        <w:numPr>
          <w:ilvl w:val="0"/>
          <w:numId w:val="8"/>
        </w:numPr>
        <w:spacing w:before="0" w:beforeAutospacing="0" w:after="120" w:afterAutospacing="0"/>
        <w:rPr>
          <w:color w:val="000000"/>
        </w:rPr>
      </w:pPr>
      <w:r w:rsidRPr="00FA4055">
        <w:rPr>
          <w:color w:val="000000"/>
        </w:rPr>
        <w:t>Retweets are to be removed. For this we can check </w:t>
      </w:r>
      <w:proofErr w:type="spellStart"/>
      <w:r w:rsidRPr="00FA4055">
        <w:rPr>
          <w:rStyle w:val="HTMLCode"/>
          <w:rFonts w:ascii="Times New Roman" w:eastAsiaTheme="majorEastAsia" w:hAnsi="Times New Roman" w:cs="Times New Roman"/>
          <w:color w:val="000000"/>
          <w:sz w:val="24"/>
          <w:szCs w:val="24"/>
          <w:bdr w:val="none" w:sz="0" w:space="0" w:color="auto" w:frame="1"/>
        </w:rPr>
        <w:t>retweeted_status_id</w:t>
      </w:r>
      <w:proofErr w:type="spellEnd"/>
      <w:r w:rsidRPr="00FA4055">
        <w:rPr>
          <w:color w:val="000000"/>
        </w:rPr>
        <w:t> columns and remove if not null.</w:t>
      </w:r>
      <w:r w:rsidRPr="00FA4055">
        <w:rPr>
          <w:color w:val="000000"/>
        </w:rPr>
        <w:br/>
        <w:t xml:space="preserve">As already stated earlier, the replies are all from </w:t>
      </w:r>
      <w:proofErr w:type="spellStart"/>
      <w:r w:rsidRPr="00FA4055">
        <w:rPr>
          <w:color w:val="000000"/>
        </w:rPr>
        <w:t>WeRateDogs</w:t>
      </w:r>
      <w:proofErr w:type="spellEnd"/>
      <w:r w:rsidRPr="00FA4055">
        <w:rPr>
          <w:color w:val="000000"/>
        </w:rPr>
        <w:t xml:space="preserve"> and hence will be retained for analysis.</w:t>
      </w:r>
      <w:r w:rsidRPr="00FA4055">
        <w:rPr>
          <w:color w:val="000000"/>
        </w:rPr>
        <w:br/>
        <w:t>I will also drop the 3 columns that captures retweet information since that is no longer required.</w:t>
      </w:r>
    </w:p>
    <w:p w14:paraId="0C61590D" w14:textId="1C98401A" w:rsidR="00CA4F5F" w:rsidRPr="00FA4055" w:rsidRDefault="00CA4F5F" w:rsidP="00CA4F5F">
      <w:pPr>
        <w:pStyle w:val="NormalWeb"/>
        <w:numPr>
          <w:ilvl w:val="0"/>
          <w:numId w:val="8"/>
        </w:numPr>
        <w:spacing w:before="0" w:beforeAutospacing="0" w:after="120" w:afterAutospacing="0"/>
        <w:rPr>
          <w:rStyle w:val="HTMLCode"/>
          <w:rFonts w:ascii="Times New Roman" w:hAnsi="Times New Roman" w:cs="Times New Roman"/>
          <w:color w:val="000000"/>
          <w:sz w:val="24"/>
          <w:szCs w:val="24"/>
        </w:rPr>
      </w:pPr>
      <w:r w:rsidRPr="00FA4055">
        <w:rPr>
          <w:shd w:val="clear" w:color="auto" w:fill="FFFFFF"/>
        </w:rPr>
        <w:t>The </w:t>
      </w:r>
      <w:r w:rsidRPr="00FA4055">
        <w:rPr>
          <w:rStyle w:val="HTMLCode"/>
          <w:rFonts w:ascii="Times New Roman" w:eastAsiaTheme="majorEastAsia" w:hAnsi="Times New Roman" w:cs="Times New Roman"/>
          <w:sz w:val="24"/>
          <w:szCs w:val="24"/>
          <w:bdr w:val="none" w:sz="0" w:space="0" w:color="auto" w:frame="1"/>
        </w:rPr>
        <w:t>timestamp</w:t>
      </w:r>
      <w:r w:rsidRPr="00FA4055">
        <w:rPr>
          <w:shd w:val="clear" w:color="auto" w:fill="FFFFFF"/>
        </w:rPr>
        <w:t> column should be of datatype </w:t>
      </w:r>
      <w:r w:rsidRPr="00FA4055">
        <w:rPr>
          <w:rStyle w:val="HTMLCode"/>
          <w:rFonts w:ascii="Times New Roman" w:eastAsiaTheme="majorEastAsia" w:hAnsi="Times New Roman" w:cs="Times New Roman"/>
          <w:sz w:val="24"/>
          <w:szCs w:val="24"/>
          <w:bdr w:val="none" w:sz="0" w:space="0" w:color="auto" w:frame="1"/>
        </w:rPr>
        <w:t>datetime</w:t>
      </w:r>
      <w:r w:rsidRPr="00FA4055">
        <w:rPr>
          <w:rStyle w:val="HTMLCode"/>
          <w:rFonts w:ascii="Times New Roman" w:eastAsiaTheme="majorEastAsia" w:hAnsi="Times New Roman" w:cs="Times New Roman"/>
          <w:sz w:val="24"/>
          <w:szCs w:val="24"/>
          <w:bdr w:val="none" w:sz="0" w:space="0" w:color="auto" w:frame="1"/>
        </w:rPr>
        <w:t xml:space="preserve">. We can use the pandas </w:t>
      </w:r>
      <w:proofErr w:type="spellStart"/>
      <w:r w:rsidRPr="00FA4055">
        <w:rPr>
          <w:rStyle w:val="HTMLCode"/>
          <w:rFonts w:ascii="Times New Roman" w:eastAsiaTheme="majorEastAsia" w:hAnsi="Times New Roman" w:cs="Times New Roman"/>
          <w:sz w:val="24"/>
          <w:szCs w:val="24"/>
          <w:bdr w:val="none" w:sz="0" w:space="0" w:color="auto" w:frame="1"/>
        </w:rPr>
        <w:t>to_</w:t>
      </w:r>
      <w:proofErr w:type="gramStart"/>
      <w:r w:rsidRPr="00FA4055">
        <w:rPr>
          <w:rStyle w:val="HTMLCode"/>
          <w:rFonts w:ascii="Times New Roman" w:eastAsiaTheme="majorEastAsia" w:hAnsi="Times New Roman" w:cs="Times New Roman"/>
          <w:sz w:val="24"/>
          <w:szCs w:val="24"/>
          <w:bdr w:val="none" w:sz="0" w:space="0" w:color="auto" w:frame="1"/>
        </w:rPr>
        <w:t>datetime</w:t>
      </w:r>
      <w:proofErr w:type="spellEnd"/>
      <w:r w:rsidRPr="00FA4055">
        <w:rPr>
          <w:rStyle w:val="HTMLCode"/>
          <w:rFonts w:ascii="Times New Roman" w:eastAsiaTheme="majorEastAsia" w:hAnsi="Times New Roman" w:cs="Times New Roman"/>
          <w:sz w:val="24"/>
          <w:szCs w:val="24"/>
          <w:bdr w:val="none" w:sz="0" w:space="0" w:color="auto" w:frame="1"/>
        </w:rPr>
        <w:t>(</w:t>
      </w:r>
      <w:proofErr w:type="gramEnd"/>
      <w:r w:rsidRPr="00FA4055">
        <w:rPr>
          <w:rStyle w:val="HTMLCode"/>
          <w:rFonts w:ascii="Times New Roman" w:eastAsiaTheme="majorEastAsia" w:hAnsi="Times New Roman" w:cs="Times New Roman"/>
          <w:sz w:val="24"/>
          <w:szCs w:val="24"/>
          <w:bdr w:val="none" w:sz="0" w:space="0" w:color="auto" w:frame="1"/>
        </w:rPr>
        <w:t>) method to get the column in the correct format</w:t>
      </w:r>
    </w:p>
    <w:p w14:paraId="17DFED74" w14:textId="0E681AF6" w:rsidR="00CA4F5F" w:rsidRPr="00FA4055" w:rsidRDefault="00CA4F5F" w:rsidP="00CA4F5F">
      <w:pPr>
        <w:pStyle w:val="NormalWeb"/>
        <w:numPr>
          <w:ilvl w:val="0"/>
          <w:numId w:val="8"/>
        </w:numPr>
        <w:spacing w:before="0" w:beforeAutospacing="0" w:after="120" w:afterAutospacing="0"/>
        <w:rPr>
          <w:color w:val="000000"/>
        </w:rPr>
      </w:pPr>
      <w:r w:rsidRPr="00FA4055">
        <w:rPr>
          <w:shd w:val="clear" w:color="auto" w:fill="FFFFFF"/>
        </w:rPr>
        <w:t xml:space="preserve">Replace the null </w:t>
      </w:r>
      <w:proofErr w:type="spellStart"/>
      <w:r w:rsidRPr="00FA4055">
        <w:rPr>
          <w:shd w:val="clear" w:color="auto" w:fill="FFFFFF"/>
        </w:rPr>
        <w:t>occurences</w:t>
      </w:r>
      <w:proofErr w:type="spellEnd"/>
      <w:r w:rsidRPr="00FA4055">
        <w:rPr>
          <w:shd w:val="clear" w:color="auto" w:fill="FFFFFF"/>
        </w:rPr>
        <w:t xml:space="preserve"> with </w:t>
      </w:r>
      <w:proofErr w:type="spellStart"/>
      <w:r w:rsidRPr="00FA4055">
        <w:rPr>
          <w:shd w:val="clear" w:color="auto" w:fill="FFFFFF"/>
        </w:rPr>
        <w:t>NaN</w:t>
      </w:r>
      <w:proofErr w:type="spellEnd"/>
      <w:r w:rsidRPr="00FA4055">
        <w:rPr>
          <w:shd w:val="clear" w:color="auto" w:fill="FFFFFF"/>
        </w:rPr>
        <w:t>. This will make it easier for us to work with the data in the later stages.</w:t>
      </w:r>
      <w:r w:rsidRPr="00FA4055">
        <w:rPr>
          <w:shd w:val="clear" w:color="auto" w:fill="FFFFFF"/>
        </w:rPr>
        <w:t xml:space="preserve"> We can use the </w:t>
      </w:r>
      <w:proofErr w:type="gramStart"/>
      <w:r w:rsidRPr="00FA4055">
        <w:rPr>
          <w:shd w:val="clear" w:color="auto" w:fill="FFFFFF"/>
        </w:rPr>
        <w:t>replace(</w:t>
      </w:r>
      <w:proofErr w:type="gramEnd"/>
      <w:r w:rsidRPr="00FA4055">
        <w:rPr>
          <w:shd w:val="clear" w:color="auto" w:fill="FFFFFF"/>
        </w:rPr>
        <w:t>) method to achieve this.</w:t>
      </w:r>
    </w:p>
    <w:p w14:paraId="052599CF" w14:textId="72409142" w:rsidR="00CA4F5F" w:rsidRPr="00FA4055" w:rsidRDefault="00CA4F5F" w:rsidP="00F56636">
      <w:pPr>
        <w:pStyle w:val="NormalWeb"/>
        <w:numPr>
          <w:ilvl w:val="0"/>
          <w:numId w:val="8"/>
        </w:numPr>
        <w:spacing w:before="0" w:beforeAutospacing="0" w:after="120" w:afterAutospacing="0"/>
        <w:rPr>
          <w:color w:val="000000" w:themeColor="text1"/>
        </w:rPr>
      </w:pPr>
      <w:r w:rsidRPr="00FA4055">
        <w:rPr>
          <w:shd w:val="clear" w:color="auto" w:fill="FFFFFF"/>
        </w:rPr>
        <w:t xml:space="preserve">The ratings numerator and denominator </w:t>
      </w:r>
      <w:proofErr w:type="gramStart"/>
      <w:r w:rsidRPr="00FA4055">
        <w:rPr>
          <w:shd w:val="clear" w:color="auto" w:fill="FFFFFF"/>
        </w:rPr>
        <w:t>needs</w:t>
      </w:r>
      <w:proofErr w:type="gramEnd"/>
      <w:r w:rsidRPr="00FA4055">
        <w:rPr>
          <w:shd w:val="clear" w:color="auto" w:fill="FFFFFF"/>
        </w:rPr>
        <w:t xml:space="preserve"> to be corrected. This can be achieved by extracting the correct values from the cleaned </w:t>
      </w:r>
      <w:proofErr w:type="spellStart"/>
      <w:r w:rsidRPr="00FA4055">
        <w:rPr>
          <w:shd w:val="clear" w:color="auto" w:fill="FFFFFF"/>
        </w:rPr>
        <w:t>dataframe</w:t>
      </w:r>
      <w:proofErr w:type="spellEnd"/>
      <w:r w:rsidRPr="00FA4055">
        <w:rPr>
          <w:shd w:val="clear" w:color="auto" w:fill="FFFFFF"/>
        </w:rPr>
        <w:t xml:space="preserve"> using the </w:t>
      </w:r>
      <w:proofErr w:type="gramStart"/>
      <w:r w:rsidRPr="00FA4055">
        <w:rPr>
          <w:shd w:val="clear" w:color="auto" w:fill="FFFFFF"/>
        </w:rPr>
        <w:t>extract(</w:t>
      </w:r>
      <w:proofErr w:type="gramEnd"/>
      <w:r w:rsidRPr="00FA4055">
        <w:rPr>
          <w:shd w:val="clear" w:color="auto" w:fill="FFFFFF"/>
        </w:rPr>
        <w:t>) method with appropriate regular expression</w:t>
      </w:r>
    </w:p>
    <w:p w14:paraId="32118498" w14:textId="7E76943C" w:rsidR="00CA4F5F" w:rsidRPr="00FA4055" w:rsidRDefault="00CA4F5F" w:rsidP="00F56636">
      <w:pPr>
        <w:pStyle w:val="NormalWeb"/>
        <w:numPr>
          <w:ilvl w:val="0"/>
          <w:numId w:val="8"/>
        </w:numPr>
        <w:spacing w:before="0" w:beforeAutospacing="0" w:after="120" w:afterAutospacing="0"/>
        <w:rPr>
          <w:color w:val="000000" w:themeColor="text1"/>
        </w:rPr>
      </w:pPr>
      <w:r w:rsidRPr="00FA4055">
        <w:rPr>
          <w:shd w:val="clear" w:color="auto" w:fill="FFFFFF"/>
        </w:rPr>
        <w:t>Missing values for dog stages.</w:t>
      </w:r>
      <w:r w:rsidRPr="00FA4055">
        <w:rPr>
          <w:shd w:val="clear" w:color="auto" w:fill="FFFFFF"/>
        </w:rPr>
        <w:t xml:space="preserve"> This can be resolved by converting text in column to lowercase, extracting the category using extract method with appropriate regular expression</w:t>
      </w:r>
    </w:p>
    <w:p w14:paraId="2621CA2B" w14:textId="163F1522" w:rsidR="00CA4F5F" w:rsidRPr="00FA4055" w:rsidRDefault="00CA4F5F" w:rsidP="00F56636">
      <w:pPr>
        <w:pStyle w:val="NormalWeb"/>
        <w:numPr>
          <w:ilvl w:val="0"/>
          <w:numId w:val="8"/>
        </w:numPr>
        <w:spacing w:before="0" w:beforeAutospacing="0" w:after="120" w:afterAutospacing="0"/>
        <w:rPr>
          <w:color w:val="000000" w:themeColor="text1"/>
        </w:rPr>
      </w:pPr>
      <w:r w:rsidRPr="00FA4055">
        <w:rPr>
          <w:shd w:val="clear" w:color="auto" w:fill="FFFFFF"/>
        </w:rPr>
        <w:t xml:space="preserve">The names of some dogs have been incorrectly identified. We can set these names to </w:t>
      </w:r>
      <w:proofErr w:type="spellStart"/>
      <w:r w:rsidRPr="00FA4055">
        <w:rPr>
          <w:shd w:val="clear" w:color="auto" w:fill="FFFFFF"/>
        </w:rPr>
        <w:t>NaN</w:t>
      </w:r>
      <w:proofErr w:type="spellEnd"/>
      <w:r w:rsidRPr="00FA4055">
        <w:rPr>
          <w:shd w:val="clear" w:color="auto" w:fill="FFFFFF"/>
        </w:rPr>
        <w:t>. We can resolve this by extracting</w:t>
      </w:r>
      <w:r w:rsidR="00FA4055" w:rsidRPr="00FA4055">
        <w:rPr>
          <w:shd w:val="clear" w:color="auto" w:fill="FFFFFF"/>
        </w:rPr>
        <w:t xml:space="preserve"> rows with</w:t>
      </w:r>
      <w:r w:rsidRPr="00FA4055">
        <w:rPr>
          <w:shd w:val="clear" w:color="auto" w:fill="FFFFFF"/>
        </w:rPr>
        <w:t xml:space="preserve"> names starting with a lowercase character (observation reveals this pattern). </w:t>
      </w:r>
      <w:r w:rsidR="00FA4055" w:rsidRPr="00FA4055">
        <w:rPr>
          <w:shd w:val="clear" w:color="auto" w:fill="FFFFFF"/>
        </w:rPr>
        <w:t xml:space="preserve">Now we can set the values of name column in these rows to </w:t>
      </w:r>
      <w:proofErr w:type="spellStart"/>
      <w:r w:rsidR="00FA4055" w:rsidRPr="00FA4055">
        <w:rPr>
          <w:shd w:val="clear" w:color="auto" w:fill="FFFFFF"/>
        </w:rPr>
        <w:t>np.nan</w:t>
      </w:r>
      <w:proofErr w:type="spellEnd"/>
    </w:p>
    <w:p w14:paraId="746A5BB3" w14:textId="77777777" w:rsidR="00FA4055" w:rsidRDefault="00FA4055" w:rsidP="00FA4055">
      <w:pPr>
        <w:pStyle w:val="NormalWeb"/>
        <w:spacing w:before="0" w:beforeAutospacing="0" w:after="120" w:afterAutospacing="0"/>
        <w:rPr>
          <w:color w:val="000000" w:themeColor="text1"/>
        </w:rPr>
      </w:pPr>
    </w:p>
    <w:p w14:paraId="30CCA2FF" w14:textId="77777777" w:rsidR="00FA4055" w:rsidRDefault="00FA4055" w:rsidP="00FA4055">
      <w:pPr>
        <w:pStyle w:val="NormalWeb"/>
        <w:spacing w:before="0" w:beforeAutospacing="0" w:after="120" w:afterAutospacing="0"/>
        <w:rPr>
          <w:color w:val="000000" w:themeColor="text1"/>
        </w:rPr>
      </w:pPr>
    </w:p>
    <w:p w14:paraId="50FE16C3" w14:textId="77777777" w:rsidR="00FA4055" w:rsidRDefault="00FA4055" w:rsidP="00FA4055">
      <w:pPr>
        <w:pStyle w:val="NormalWeb"/>
        <w:spacing w:before="0" w:beforeAutospacing="0" w:after="120" w:afterAutospacing="0"/>
        <w:rPr>
          <w:color w:val="000000" w:themeColor="text1"/>
        </w:rPr>
      </w:pPr>
    </w:p>
    <w:p w14:paraId="51234602" w14:textId="77777777" w:rsidR="00FA4055" w:rsidRDefault="00FA4055" w:rsidP="00FA4055">
      <w:pPr>
        <w:pStyle w:val="NormalWeb"/>
        <w:spacing w:before="0" w:beforeAutospacing="0" w:after="120" w:afterAutospacing="0"/>
        <w:rPr>
          <w:color w:val="000000" w:themeColor="text1"/>
        </w:rPr>
      </w:pPr>
    </w:p>
    <w:p w14:paraId="5F938651" w14:textId="77777777" w:rsidR="00FA4055" w:rsidRDefault="00FA4055" w:rsidP="00FA4055">
      <w:pPr>
        <w:pStyle w:val="NormalWeb"/>
        <w:spacing w:before="0" w:beforeAutospacing="0" w:after="120" w:afterAutospacing="0"/>
        <w:rPr>
          <w:color w:val="000000" w:themeColor="text1"/>
        </w:rPr>
      </w:pPr>
    </w:p>
    <w:p w14:paraId="17EB3C56" w14:textId="77777777" w:rsidR="00FA4055" w:rsidRDefault="00FA4055" w:rsidP="00FA4055">
      <w:pPr>
        <w:pStyle w:val="NormalWeb"/>
        <w:spacing w:before="0" w:beforeAutospacing="0" w:after="120" w:afterAutospacing="0"/>
        <w:rPr>
          <w:color w:val="000000" w:themeColor="text1"/>
        </w:rPr>
      </w:pPr>
    </w:p>
    <w:p w14:paraId="0D1A7BD1" w14:textId="3994AE30" w:rsidR="00FA4055" w:rsidRPr="00FA4055" w:rsidRDefault="00FA4055" w:rsidP="00FA4055">
      <w:pPr>
        <w:pStyle w:val="NormalWeb"/>
        <w:spacing w:before="0" w:beforeAutospacing="0" w:after="120" w:afterAutospacing="0"/>
        <w:rPr>
          <w:b/>
          <w:bCs/>
          <w:color w:val="000000" w:themeColor="text1"/>
          <w:sz w:val="28"/>
          <w:szCs w:val="28"/>
        </w:rPr>
      </w:pPr>
      <w:r w:rsidRPr="00FA4055">
        <w:rPr>
          <w:b/>
          <w:bCs/>
          <w:color w:val="000000" w:themeColor="text1"/>
          <w:sz w:val="28"/>
          <w:szCs w:val="28"/>
        </w:rPr>
        <w:lastRenderedPageBreak/>
        <w:t>Tidiness</w:t>
      </w:r>
    </w:p>
    <w:p w14:paraId="3077A11B" w14:textId="319EE92D" w:rsidR="00FA4055" w:rsidRPr="00FA4055" w:rsidRDefault="00FA4055" w:rsidP="00FA4055">
      <w:pPr>
        <w:pStyle w:val="NormalWeb"/>
        <w:numPr>
          <w:ilvl w:val="0"/>
          <w:numId w:val="9"/>
        </w:numPr>
        <w:spacing w:before="0" w:beforeAutospacing="0" w:after="120" w:afterAutospacing="0"/>
        <w:rPr>
          <w:color w:val="000000" w:themeColor="text1"/>
        </w:rPr>
      </w:pPr>
      <w:proofErr w:type="spellStart"/>
      <w:proofErr w:type="gramStart"/>
      <w:r w:rsidRPr="00FA4055">
        <w:rPr>
          <w:rStyle w:val="HTMLCode"/>
          <w:rFonts w:ascii="Times New Roman" w:eastAsiaTheme="majorEastAsia" w:hAnsi="Times New Roman" w:cs="Times New Roman"/>
          <w:sz w:val="24"/>
          <w:szCs w:val="24"/>
          <w:bdr w:val="none" w:sz="0" w:space="0" w:color="auto" w:frame="1"/>
        </w:rPr>
        <w:t>doggo</w:t>
      </w:r>
      <w:r w:rsidRPr="00FA4055">
        <w:rPr>
          <w:shd w:val="clear" w:color="auto" w:fill="FFFFFF"/>
        </w:rPr>
        <w:t>,</w:t>
      </w:r>
      <w:r w:rsidRPr="00FA4055">
        <w:rPr>
          <w:rStyle w:val="HTMLCode"/>
          <w:rFonts w:ascii="Times New Roman" w:eastAsiaTheme="majorEastAsia" w:hAnsi="Times New Roman" w:cs="Times New Roman"/>
          <w:sz w:val="24"/>
          <w:szCs w:val="24"/>
          <w:bdr w:val="none" w:sz="0" w:space="0" w:color="auto" w:frame="1"/>
        </w:rPr>
        <w:t>floofer</w:t>
      </w:r>
      <w:proofErr w:type="gramEnd"/>
      <w:r w:rsidRPr="00FA4055">
        <w:rPr>
          <w:shd w:val="clear" w:color="auto" w:fill="FFFFFF"/>
        </w:rPr>
        <w:t>,</w:t>
      </w:r>
      <w:r w:rsidRPr="00FA4055">
        <w:rPr>
          <w:rStyle w:val="HTMLCode"/>
          <w:rFonts w:ascii="Times New Roman" w:eastAsiaTheme="majorEastAsia" w:hAnsi="Times New Roman" w:cs="Times New Roman"/>
          <w:sz w:val="24"/>
          <w:szCs w:val="24"/>
          <w:bdr w:val="none" w:sz="0" w:space="0" w:color="auto" w:frame="1"/>
        </w:rPr>
        <w:t>pupper</w:t>
      </w:r>
      <w:proofErr w:type="spellEnd"/>
      <w:r w:rsidRPr="00FA4055">
        <w:rPr>
          <w:shd w:val="clear" w:color="auto" w:fill="FFFFFF"/>
        </w:rPr>
        <w:t> and </w:t>
      </w:r>
      <w:proofErr w:type="spellStart"/>
      <w:r w:rsidRPr="00FA4055">
        <w:rPr>
          <w:rStyle w:val="HTMLCode"/>
          <w:rFonts w:ascii="Times New Roman" w:eastAsiaTheme="majorEastAsia" w:hAnsi="Times New Roman" w:cs="Times New Roman"/>
          <w:sz w:val="24"/>
          <w:szCs w:val="24"/>
          <w:bdr w:val="none" w:sz="0" w:space="0" w:color="auto" w:frame="1"/>
        </w:rPr>
        <w:t>puppo</w:t>
      </w:r>
      <w:proofErr w:type="spellEnd"/>
      <w:r w:rsidRPr="00FA4055">
        <w:rPr>
          <w:shd w:val="clear" w:color="auto" w:fill="FFFFFF"/>
        </w:rPr>
        <w:t> should be under a single column category. One thing to note here that a single dog may be identified to belong to several categories. We will create another column </w:t>
      </w:r>
      <w:r w:rsidRPr="00FA4055">
        <w:rPr>
          <w:rStyle w:val="HTMLCode"/>
          <w:rFonts w:ascii="Times New Roman" w:eastAsiaTheme="majorEastAsia" w:hAnsi="Times New Roman" w:cs="Times New Roman"/>
          <w:sz w:val="24"/>
          <w:szCs w:val="24"/>
          <w:bdr w:val="none" w:sz="0" w:space="0" w:color="auto" w:frame="1"/>
        </w:rPr>
        <w:t>category</w:t>
      </w:r>
      <w:r w:rsidRPr="00FA4055">
        <w:rPr>
          <w:shd w:val="clear" w:color="auto" w:fill="FFFFFF"/>
        </w:rPr>
        <w:t> to capture this information and drop the other columns. This might not be the most elegant solution (Duh! It runs in O(</w:t>
      </w:r>
      <w:r w:rsidRPr="00FA4055">
        <w:rPr>
          <w:rStyle w:val="mjx-char"/>
          <w:bdr w:val="none" w:sz="0" w:space="0" w:color="auto" w:frame="1"/>
          <w:shd w:val="clear" w:color="auto" w:fill="FFFFFF"/>
        </w:rPr>
        <w:t>n</w:t>
      </w:r>
      <w:r>
        <w:rPr>
          <w:rStyle w:val="mjx-char"/>
          <w:bdr w:val="none" w:sz="0" w:space="0" w:color="auto" w:frame="1"/>
          <w:shd w:val="clear" w:color="auto" w:fill="FFFFFF"/>
          <w:vertAlign w:val="superscript"/>
        </w:rPr>
        <w:t>2</w:t>
      </w:r>
      <w:r w:rsidRPr="00FA4055">
        <w:rPr>
          <w:shd w:val="clear" w:color="auto" w:fill="FFFFFF"/>
        </w:rPr>
        <w:t xml:space="preserve">)) but it works (the melt function was driving me nuts). Note that here we're putting back 'Unidentified' in place of </w:t>
      </w:r>
      <w:proofErr w:type="spellStart"/>
      <w:r w:rsidRPr="00FA4055">
        <w:rPr>
          <w:shd w:val="clear" w:color="auto" w:fill="FFFFFF"/>
        </w:rPr>
        <w:t>NaN</w:t>
      </w:r>
      <w:proofErr w:type="spellEnd"/>
      <w:r w:rsidRPr="00FA4055">
        <w:rPr>
          <w:shd w:val="clear" w:color="auto" w:fill="FFFFFF"/>
        </w:rPr>
        <w:t>. This is so as to maintain some consistency in datatype of the column</w:t>
      </w:r>
    </w:p>
    <w:p w14:paraId="34661689" w14:textId="2448D967" w:rsidR="00FA4055" w:rsidRPr="00FA4055" w:rsidRDefault="00FA4055" w:rsidP="00FA4055">
      <w:pPr>
        <w:pStyle w:val="NormalWeb"/>
        <w:numPr>
          <w:ilvl w:val="0"/>
          <w:numId w:val="9"/>
        </w:numPr>
        <w:spacing w:before="0" w:beforeAutospacing="0" w:after="120" w:afterAutospacing="0"/>
        <w:rPr>
          <w:color w:val="000000" w:themeColor="text1"/>
        </w:rPr>
      </w:pPr>
      <w:r w:rsidRPr="00FA4055">
        <w:rPr>
          <w:rStyle w:val="HTMLCode"/>
          <w:rFonts w:ascii="Times New Roman" w:eastAsiaTheme="majorEastAsia" w:hAnsi="Times New Roman" w:cs="Times New Roman"/>
          <w:sz w:val="24"/>
          <w:szCs w:val="24"/>
          <w:bdr w:val="none" w:sz="0" w:space="0" w:color="auto" w:frame="1"/>
        </w:rPr>
        <w:t>text</w:t>
      </w:r>
      <w:r w:rsidRPr="00FA4055">
        <w:rPr>
          <w:shd w:val="clear" w:color="auto" w:fill="FFFFFF"/>
        </w:rPr>
        <w:t> column in </w:t>
      </w:r>
      <w:proofErr w:type="spellStart"/>
      <w:r w:rsidRPr="00FA4055">
        <w:rPr>
          <w:rStyle w:val="HTMLCode"/>
          <w:rFonts w:ascii="Times New Roman" w:eastAsiaTheme="majorEastAsia" w:hAnsi="Times New Roman" w:cs="Times New Roman"/>
          <w:sz w:val="24"/>
          <w:szCs w:val="24"/>
          <w:bdr w:val="none" w:sz="0" w:space="0" w:color="auto" w:frame="1"/>
        </w:rPr>
        <w:t>dogs_df</w:t>
      </w:r>
      <w:proofErr w:type="spellEnd"/>
      <w:r w:rsidRPr="00FA4055">
        <w:rPr>
          <w:shd w:val="clear" w:color="auto" w:fill="FFFFFF"/>
        </w:rPr>
        <w:t> has information pertinent to other features too and needs to be cleaned as per rule - every variable should be in a new column. Since there's two parts - one the rating and two the link, both of which will not appear as discrete words (</w:t>
      </w:r>
      <w:proofErr w:type="spellStart"/>
      <w:proofErr w:type="gramStart"/>
      <w:r w:rsidRPr="00FA4055">
        <w:rPr>
          <w:shd w:val="clear" w:color="auto" w:fill="FFFFFF"/>
        </w:rPr>
        <w:t>ie</w:t>
      </w:r>
      <w:proofErr w:type="spellEnd"/>
      <w:proofErr w:type="gramEnd"/>
      <w:r w:rsidRPr="00FA4055">
        <w:rPr>
          <w:shd w:val="clear" w:color="auto" w:fill="FFFFFF"/>
        </w:rPr>
        <w:t xml:space="preserve"> not have spaces) and both contain numbers, we can simply filter for the segments that do not contain numeric characters. This may however lead to some loss of context and incomplete sentences since a lot of places ratings are included as parts of a sentence. This might however be unavoidable.</w:t>
      </w:r>
    </w:p>
    <w:p w14:paraId="6754911D" w14:textId="44C5A77A" w:rsidR="00FA4055" w:rsidRPr="00FA4055" w:rsidRDefault="00FA4055" w:rsidP="00FA4055">
      <w:pPr>
        <w:pStyle w:val="NormalWeb"/>
        <w:numPr>
          <w:ilvl w:val="0"/>
          <w:numId w:val="9"/>
        </w:numPr>
        <w:spacing w:before="0" w:beforeAutospacing="0" w:after="120" w:afterAutospacing="0"/>
        <w:rPr>
          <w:color w:val="000000" w:themeColor="text1"/>
        </w:rPr>
      </w:pPr>
      <w:proofErr w:type="spellStart"/>
      <w:r w:rsidRPr="00FA4055">
        <w:rPr>
          <w:rStyle w:val="HTMLCode"/>
          <w:rFonts w:ascii="Times New Roman" w:eastAsiaTheme="majorEastAsia" w:hAnsi="Times New Roman" w:cs="Times New Roman"/>
          <w:sz w:val="24"/>
          <w:szCs w:val="24"/>
          <w:bdr w:val="none" w:sz="0" w:space="0" w:color="auto" w:frame="1"/>
        </w:rPr>
        <w:t>twitter_data</w:t>
      </w:r>
      <w:proofErr w:type="spellEnd"/>
      <w:r w:rsidRPr="00FA4055">
        <w:rPr>
          <w:shd w:val="clear" w:color="auto" w:fill="FFFFFF"/>
        </w:rPr>
        <w:t> does not need to be a separate table since it contains information and metadata of the tweets which is precisely what </w:t>
      </w:r>
      <w:proofErr w:type="spellStart"/>
      <w:r w:rsidRPr="00FA4055">
        <w:rPr>
          <w:rStyle w:val="HTMLCode"/>
          <w:rFonts w:ascii="Times New Roman" w:eastAsiaTheme="majorEastAsia" w:hAnsi="Times New Roman" w:cs="Times New Roman"/>
          <w:sz w:val="24"/>
          <w:szCs w:val="24"/>
          <w:bdr w:val="none" w:sz="0" w:space="0" w:color="auto" w:frame="1"/>
        </w:rPr>
        <w:t>dogs_df</w:t>
      </w:r>
      <w:proofErr w:type="spellEnd"/>
      <w:r w:rsidRPr="00FA4055">
        <w:rPr>
          <w:shd w:val="clear" w:color="auto" w:fill="FFFFFF"/>
        </w:rPr>
        <w:t> seeks to capture. We'll be using the merge function to join the columns we are interested in</w:t>
      </w:r>
      <w:r w:rsidRPr="00FA4055">
        <w:rPr>
          <w:shd w:val="clear" w:color="auto" w:fill="FFFFFF"/>
        </w:rPr>
        <w:t xml:space="preserve"> </w:t>
      </w:r>
      <w:r w:rsidRPr="00FA4055">
        <w:rPr>
          <w:shd w:val="clear" w:color="auto" w:fill="FFFFFF"/>
        </w:rPr>
        <w:t>-</w:t>
      </w:r>
      <w:r w:rsidRPr="00FA4055">
        <w:rPr>
          <w:rStyle w:val="HTMLCode"/>
          <w:rFonts w:ascii="Times New Roman" w:eastAsiaTheme="majorEastAsia" w:hAnsi="Times New Roman" w:cs="Times New Roman"/>
          <w:sz w:val="24"/>
          <w:szCs w:val="24"/>
          <w:bdr w:val="none" w:sz="0" w:space="0" w:color="auto" w:frame="1"/>
        </w:rPr>
        <w:t xml:space="preserve"> </w:t>
      </w:r>
      <w:proofErr w:type="spellStart"/>
      <w:r w:rsidRPr="00FA4055">
        <w:rPr>
          <w:rStyle w:val="HTMLCode"/>
          <w:rFonts w:ascii="Times New Roman" w:eastAsiaTheme="majorEastAsia" w:hAnsi="Times New Roman" w:cs="Times New Roman"/>
          <w:sz w:val="24"/>
          <w:szCs w:val="24"/>
          <w:bdr w:val="none" w:sz="0" w:space="0" w:color="auto" w:frame="1"/>
        </w:rPr>
        <w:t>favorite_count</w:t>
      </w:r>
      <w:proofErr w:type="spellEnd"/>
      <w:r w:rsidRPr="00FA4055">
        <w:rPr>
          <w:shd w:val="clear" w:color="auto" w:fill="FFFFFF"/>
        </w:rPr>
        <w:t> and </w:t>
      </w:r>
      <w:proofErr w:type="spellStart"/>
      <w:r w:rsidRPr="00FA4055">
        <w:rPr>
          <w:rStyle w:val="HTMLCode"/>
          <w:rFonts w:ascii="Times New Roman" w:eastAsiaTheme="majorEastAsia" w:hAnsi="Times New Roman" w:cs="Times New Roman"/>
          <w:sz w:val="24"/>
          <w:szCs w:val="24"/>
          <w:bdr w:val="none" w:sz="0" w:space="0" w:color="auto" w:frame="1"/>
        </w:rPr>
        <w:t>retweet_count</w:t>
      </w:r>
      <w:proofErr w:type="spellEnd"/>
      <w:r w:rsidRPr="00FA4055">
        <w:rPr>
          <w:shd w:val="clear" w:color="auto" w:fill="FFFFFF"/>
        </w:rPr>
        <w:t>. We will also merge </w:t>
      </w:r>
      <w:proofErr w:type="spellStart"/>
      <w:r w:rsidRPr="00FA4055">
        <w:rPr>
          <w:rStyle w:val="HTMLCode"/>
          <w:rFonts w:ascii="Times New Roman" w:eastAsiaTheme="majorEastAsia" w:hAnsi="Times New Roman" w:cs="Times New Roman"/>
          <w:sz w:val="24"/>
          <w:szCs w:val="24"/>
          <w:bdr w:val="none" w:sz="0" w:space="0" w:color="auto" w:frame="1"/>
        </w:rPr>
        <w:t>image_predictions</w:t>
      </w:r>
      <w:proofErr w:type="spellEnd"/>
      <w:r w:rsidRPr="00FA4055">
        <w:rPr>
          <w:shd w:val="clear" w:color="auto" w:fill="FFFFFF"/>
        </w:rPr>
        <w:t> table with the resultant quantity.</w:t>
      </w:r>
    </w:p>
    <w:sectPr w:rsidR="00FA4055" w:rsidRPr="00FA4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780F"/>
    <w:multiLevelType w:val="hybridMultilevel"/>
    <w:tmpl w:val="DE46C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783751"/>
    <w:multiLevelType w:val="multilevel"/>
    <w:tmpl w:val="A9B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D7ADF"/>
    <w:multiLevelType w:val="multilevel"/>
    <w:tmpl w:val="20F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B03A1"/>
    <w:multiLevelType w:val="multilevel"/>
    <w:tmpl w:val="B25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C6574"/>
    <w:multiLevelType w:val="multilevel"/>
    <w:tmpl w:val="CC1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625C6"/>
    <w:multiLevelType w:val="multilevel"/>
    <w:tmpl w:val="8D48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1340C8"/>
    <w:multiLevelType w:val="multilevel"/>
    <w:tmpl w:val="E4F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9B034E"/>
    <w:multiLevelType w:val="hybridMultilevel"/>
    <w:tmpl w:val="E71824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C35BC0"/>
    <w:multiLevelType w:val="multilevel"/>
    <w:tmpl w:val="60E4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1"/>
  </w:num>
  <w:num w:numId="5">
    <w:abstractNumId w:val="6"/>
  </w:num>
  <w:num w:numId="6">
    <w:abstractNumId w:val="4"/>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5F"/>
    <w:rsid w:val="00CA4F5F"/>
    <w:rsid w:val="00FA4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D059"/>
  <w15:chartTrackingRefBased/>
  <w15:docId w15:val="{CDBD7E33-16C8-4EC7-BE64-C2E730F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4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CA4F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CA4F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F5F"/>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semiHidden/>
    <w:rsid w:val="00CA4F5F"/>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CA4F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4F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A4F5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A4F5F"/>
    <w:rPr>
      <w:b/>
      <w:bCs/>
    </w:rPr>
  </w:style>
  <w:style w:type="character" w:customStyle="1" w:styleId="mjx-char">
    <w:name w:val="mjx-char"/>
    <w:basedOn w:val="DefaultParagraphFont"/>
    <w:rsid w:val="00FA4055"/>
  </w:style>
  <w:style w:type="character" w:customStyle="1" w:styleId="mjxassistivemathml">
    <w:name w:val="mjx_assistive_mathml"/>
    <w:basedOn w:val="DefaultParagraphFont"/>
    <w:rsid w:val="00FA4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147">
      <w:bodyDiv w:val="1"/>
      <w:marLeft w:val="0"/>
      <w:marRight w:val="0"/>
      <w:marTop w:val="0"/>
      <w:marBottom w:val="0"/>
      <w:divBdr>
        <w:top w:val="none" w:sz="0" w:space="0" w:color="auto"/>
        <w:left w:val="none" w:sz="0" w:space="0" w:color="auto"/>
        <w:bottom w:val="none" w:sz="0" w:space="0" w:color="auto"/>
        <w:right w:val="none" w:sz="0" w:space="0" w:color="auto"/>
      </w:divBdr>
      <w:divsChild>
        <w:div w:id="1966885142">
          <w:marLeft w:val="0"/>
          <w:marRight w:val="0"/>
          <w:marTop w:val="0"/>
          <w:marBottom w:val="0"/>
          <w:divBdr>
            <w:top w:val="none" w:sz="0" w:space="0" w:color="auto"/>
            <w:left w:val="none" w:sz="0" w:space="0" w:color="auto"/>
            <w:bottom w:val="none" w:sz="0" w:space="0" w:color="auto"/>
            <w:right w:val="none" w:sz="0" w:space="0" w:color="auto"/>
          </w:divBdr>
          <w:divsChild>
            <w:div w:id="2143885730">
              <w:marLeft w:val="0"/>
              <w:marRight w:val="0"/>
              <w:marTop w:val="0"/>
              <w:marBottom w:val="0"/>
              <w:divBdr>
                <w:top w:val="none" w:sz="0" w:space="0" w:color="auto"/>
                <w:left w:val="none" w:sz="0" w:space="0" w:color="auto"/>
                <w:bottom w:val="none" w:sz="0" w:space="0" w:color="auto"/>
                <w:right w:val="none" w:sz="0" w:space="0" w:color="auto"/>
              </w:divBdr>
            </w:div>
          </w:divsChild>
        </w:div>
        <w:div w:id="856700305">
          <w:marLeft w:val="0"/>
          <w:marRight w:val="0"/>
          <w:marTop w:val="0"/>
          <w:marBottom w:val="0"/>
          <w:divBdr>
            <w:top w:val="none" w:sz="0" w:space="0" w:color="auto"/>
            <w:left w:val="none" w:sz="0" w:space="0" w:color="auto"/>
            <w:bottom w:val="none" w:sz="0" w:space="0" w:color="auto"/>
            <w:right w:val="none" w:sz="0" w:space="0" w:color="auto"/>
          </w:divBdr>
          <w:divsChild>
            <w:div w:id="1804615726">
              <w:marLeft w:val="0"/>
              <w:marRight w:val="0"/>
              <w:marTop w:val="0"/>
              <w:marBottom w:val="0"/>
              <w:divBdr>
                <w:top w:val="none" w:sz="0" w:space="0" w:color="auto"/>
                <w:left w:val="none" w:sz="0" w:space="0" w:color="auto"/>
                <w:bottom w:val="none" w:sz="0" w:space="0" w:color="auto"/>
                <w:right w:val="none" w:sz="0" w:space="0" w:color="auto"/>
              </w:divBdr>
            </w:div>
          </w:divsChild>
        </w:div>
        <w:div w:id="1325477814">
          <w:marLeft w:val="0"/>
          <w:marRight w:val="0"/>
          <w:marTop w:val="0"/>
          <w:marBottom w:val="0"/>
          <w:divBdr>
            <w:top w:val="none" w:sz="0" w:space="0" w:color="auto"/>
            <w:left w:val="none" w:sz="0" w:space="0" w:color="auto"/>
            <w:bottom w:val="none" w:sz="0" w:space="0" w:color="auto"/>
            <w:right w:val="none" w:sz="0" w:space="0" w:color="auto"/>
          </w:divBdr>
          <w:divsChild>
            <w:div w:id="215168626">
              <w:marLeft w:val="0"/>
              <w:marRight w:val="0"/>
              <w:marTop w:val="0"/>
              <w:marBottom w:val="0"/>
              <w:divBdr>
                <w:top w:val="none" w:sz="0" w:space="0" w:color="auto"/>
                <w:left w:val="none" w:sz="0" w:space="0" w:color="auto"/>
                <w:bottom w:val="none" w:sz="0" w:space="0" w:color="auto"/>
                <w:right w:val="none" w:sz="0" w:space="0" w:color="auto"/>
              </w:divBdr>
            </w:div>
          </w:divsChild>
        </w:div>
        <w:div w:id="715012323">
          <w:marLeft w:val="0"/>
          <w:marRight w:val="0"/>
          <w:marTop w:val="0"/>
          <w:marBottom w:val="0"/>
          <w:divBdr>
            <w:top w:val="none" w:sz="0" w:space="0" w:color="auto"/>
            <w:left w:val="none" w:sz="0" w:space="0" w:color="auto"/>
            <w:bottom w:val="none" w:sz="0" w:space="0" w:color="auto"/>
            <w:right w:val="none" w:sz="0" w:space="0" w:color="auto"/>
          </w:divBdr>
          <w:divsChild>
            <w:div w:id="19508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6671">
      <w:bodyDiv w:val="1"/>
      <w:marLeft w:val="0"/>
      <w:marRight w:val="0"/>
      <w:marTop w:val="0"/>
      <w:marBottom w:val="0"/>
      <w:divBdr>
        <w:top w:val="none" w:sz="0" w:space="0" w:color="auto"/>
        <w:left w:val="none" w:sz="0" w:space="0" w:color="auto"/>
        <w:bottom w:val="none" w:sz="0" w:space="0" w:color="auto"/>
        <w:right w:val="none" w:sz="0" w:space="0" w:color="auto"/>
      </w:divBdr>
      <w:divsChild>
        <w:div w:id="237591392">
          <w:marLeft w:val="0"/>
          <w:marRight w:val="0"/>
          <w:marTop w:val="0"/>
          <w:marBottom w:val="0"/>
          <w:divBdr>
            <w:top w:val="none" w:sz="0" w:space="0" w:color="auto"/>
            <w:left w:val="none" w:sz="0" w:space="0" w:color="auto"/>
            <w:bottom w:val="none" w:sz="0" w:space="0" w:color="auto"/>
            <w:right w:val="none" w:sz="0" w:space="0" w:color="auto"/>
          </w:divBdr>
          <w:divsChild>
            <w:div w:id="703796059">
              <w:marLeft w:val="0"/>
              <w:marRight w:val="0"/>
              <w:marTop w:val="0"/>
              <w:marBottom w:val="0"/>
              <w:divBdr>
                <w:top w:val="none" w:sz="0" w:space="0" w:color="auto"/>
                <w:left w:val="none" w:sz="0" w:space="0" w:color="auto"/>
                <w:bottom w:val="none" w:sz="0" w:space="0" w:color="auto"/>
                <w:right w:val="none" w:sz="0" w:space="0" w:color="auto"/>
              </w:divBdr>
            </w:div>
          </w:divsChild>
        </w:div>
        <w:div w:id="1843008556">
          <w:marLeft w:val="0"/>
          <w:marRight w:val="0"/>
          <w:marTop w:val="0"/>
          <w:marBottom w:val="0"/>
          <w:divBdr>
            <w:top w:val="none" w:sz="0" w:space="0" w:color="auto"/>
            <w:left w:val="none" w:sz="0" w:space="0" w:color="auto"/>
            <w:bottom w:val="none" w:sz="0" w:space="0" w:color="auto"/>
            <w:right w:val="none" w:sz="0" w:space="0" w:color="auto"/>
          </w:divBdr>
          <w:divsChild>
            <w:div w:id="4363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Sanghavi</dc:creator>
  <cp:keywords/>
  <dc:description/>
  <cp:lastModifiedBy>Pratik Sanghavi</cp:lastModifiedBy>
  <cp:revision>1</cp:revision>
  <dcterms:created xsi:type="dcterms:W3CDTF">2021-06-21T12:00:00Z</dcterms:created>
  <dcterms:modified xsi:type="dcterms:W3CDTF">2021-06-21T12:15:00Z</dcterms:modified>
</cp:coreProperties>
</file>